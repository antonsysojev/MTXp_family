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D7006" w14:textId="17D8968D" w:rsidR="00302C0A" w:rsidRDefault="006915B7">
      <w:pPr>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Does persistence to methotrexate treatment in rheumatoid arthritis run in families?</w:t>
      </w:r>
    </w:p>
    <w:p w14:paraId="6926F60F" w14:textId="5304D147" w:rsidR="00E02606" w:rsidRDefault="00E02606">
      <w:pPr>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14:paraId="0277EEE8" w14:textId="10B0EDE1" w:rsidR="00104A6A" w:rsidRDefault="00104A6A">
      <w:pPr>
        <w:rPr>
          <w:rFonts w:ascii="Times New Roman" w:hAnsi="Times New Roman" w:cs="Times New Roman"/>
          <w:sz w:val="24"/>
          <w:szCs w:val="24"/>
          <w:lang w:val="en-US"/>
        </w:rPr>
      </w:pPr>
      <w:r>
        <w:rPr>
          <w:rFonts w:ascii="Times New Roman" w:hAnsi="Times New Roman" w:cs="Times New Roman"/>
          <w:sz w:val="24"/>
          <w:szCs w:val="24"/>
          <w:lang w:val="en-US"/>
        </w:rPr>
        <w:t xml:space="preserve">Rheumatoid arthritis (RA) is a </w:t>
      </w:r>
      <w:r w:rsidR="00646E17">
        <w:rPr>
          <w:rFonts w:ascii="Times New Roman" w:hAnsi="Times New Roman" w:cs="Times New Roman"/>
          <w:sz w:val="24"/>
          <w:szCs w:val="24"/>
          <w:lang w:val="en-US"/>
        </w:rPr>
        <w:t>chronic</w:t>
      </w:r>
      <w:r>
        <w:rPr>
          <w:rFonts w:ascii="Times New Roman" w:hAnsi="Times New Roman" w:cs="Times New Roman"/>
          <w:sz w:val="24"/>
          <w:szCs w:val="24"/>
          <w:lang w:val="en-US"/>
        </w:rPr>
        <w:t xml:space="preserve">, </w:t>
      </w:r>
      <w:r w:rsidR="004F6028">
        <w:rPr>
          <w:rFonts w:ascii="Times New Roman" w:hAnsi="Times New Roman" w:cs="Times New Roman"/>
          <w:sz w:val="24"/>
          <w:szCs w:val="24"/>
          <w:lang w:val="en-US"/>
        </w:rPr>
        <w:t xml:space="preserve">inflammatory, </w:t>
      </w:r>
      <w:r>
        <w:rPr>
          <w:rFonts w:ascii="Times New Roman" w:hAnsi="Times New Roman" w:cs="Times New Roman"/>
          <w:sz w:val="24"/>
          <w:szCs w:val="24"/>
          <w:lang w:val="en-US"/>
        </w:rPr>
        <w:t xml:space="preserve">autoimmune disorder primarily manifesting in the joints of the body. The progressive nature of the disease leads to joint deterioration and physical disability within the affected individual, </w:t>
      </w:r>
      <w:r w:rsidR="00B47BCE">
        <w:rPr>
          <w:rFonts w:ascii="Times New Roman" w:hAnsi="Times New Roman" w:cs="Times New Roman"/>
          <w:sz w:val="24"/>
          <w:szCs w:val="24"/>
          <w:lang w:val="en-US"/>
        </w:rPr>
        <w:t>though</w:t>
      </w:r>
      <w:r w:rsidR="00690A1B">
        <w:rPr>
          <w:rFonts w:ascii="Times New Roman" w:hAnsi="Times New Roman" w:cs="Times New Roman"/>
          <w:sz w:val="24"/>
          <w:szCs w:val="24"/>
          <w:lang w:val="en-US"/>
        </w:rPr>
        <w:t xml:space="preserve"> </w:t>
      </w:r>
      <w:r w:rsidR="00C223C8">
        <w:rPr>
          <w:rFonts w:ascii="Times New Roman" w:hAnsi="Times New Roman" w:cs="Times New Roman"/>
          <w:sz w:val="24"/>
          <w:szCs w:val="24"/>
          <w:lang w:val="en-US"/>
        </w:rPr>
        <w:t>early</w:t>
      </w:r>
      <w:r w:rsidR="00B47BCE">
        <w:rPr>
          <w:rFonts w:ascii="Times New Roman" w:hAnsi="Times New Roman" w:cs="Times New Roman"/>
          <w:sz w:val="24"/>
          <w:szCs w:val="24"/>
          <w:lang w:val="en-US"/>
        </w:rPr>
        <w:t xml:space="preserve"> and </w:t>
      </w:r>
      <w:r w:rsidR="00C223C8">
        <w:rPr>
          <w:rFonts w:ascii="Times New Roman" w:hAnsi="Times New Roman" w:cs="Times New Roman"/>
          <w:sz w:val="24"/>
          <w:szCs w:val="24"/>
          <w:lang w:val="en-US"/>
        </w:rPr>
        <w:t>appropriate</w:t>
      </w:r>
      <w:r w:rsidR="00B47BCE">
        <w:rPr>
          <w:rFonts w:ascii="Times New Roman" w:hAnsi="Times New Roman" w:cs="Times New Roman"/>
          <w:sz w:val="24"/>
          <w:szCs w:val="24"/>
          <w:lang w:val="en-US"/>
        </w:rPr>
        <w:t xml:space="preserve"> treatment can help reduce inflammation, mitigate deterioration </w:t>
      </w:r>
      <w:r w:rsidR="00371A9C">
        <w:rPr>
          <w:rFonts w:ascii="Times New Roman" w:hAnsi="Times New Roman" w:cs="Times New Roman"/>
          <w:sz w:val="24"/>
          <w:szCs w:val="24"/>
          <w:lang w:val="en-US"/>
        </w:rPr>
        <w:t xml:space="preserve">of joints </w:t>
      </w:r>
      <w:r w:rsidR="00B47BCE">
        <w:rPr>
          <w:rFonts w:ascii="Times New Roman" w:hAnsi="Times New Roman" w:cs="Times New Roman"/>
          <w:sz w:val="24"/>
          <w:szCs w:val="24"/>
          <w:lang w:val="en-US"/>
        </w:rPr>
        <w:t>and improve general quality of life [</w:t>
      </w:r>
      <w:r w:rsidR="00A867A6">
        <w:rPr>
          <w:rFonts w:ascii="Times New Roman" w:hAnsi="Times New Roman" w:cs="Times New Roman"/>
          <w:sz w:val="24"/>
          <w:szCs w:val="24"/>
          <w:lang w:val="en-US"/>
        </w:rPr>
        <w:t>Smolen</w:t>
      </w:r>
      <w:r w:rsidR="00B47BCE">
        <w:rPr>
          <w:rFonts w:ascii="Times New Roman" w:hAnsi="Times New Roman" w:cs="Times New Roman"/>
          <w:sz w:val="24"/>
          <w:szCs w:val="24"/>
          <w:lang w:val="en-US"/>
        </w:rPr>
        <w:t>].</w:t>
      </w:r>
      <w:r>
        <w:rPr>
          <w:rFonts w:ascii="Times New Roman" w:hAnsi="Times New Roman" w:cs="Times New Roman"/>
          <w:sz w:val="24"/>
          <w:szCs w:val="24"/>
          <w:lang w:val="en-US"/>
        </w:rPr>
        <w:t xml:space="preserve"> Currently, the </w:t>
      </w:r>
      <w:r w:rsidR="004F4B20">
        <w:rPr>
          <w:rFonts w:ascii="Times New Roman" w:hAnsi="Times New Roman" w:cs="Times New Roman"/>
          <w:sz w:val="24"/>
          <w:szCs w:val="24"/>
          <w:lang w:val="en-US"/>
        </w:rPr>
        <w:t>first-line</w:t>
      </w:r>
      <w:r w:rsidR="004F6028">
        <w:rPr>
          <w:rFonts w:ascii="Times New Roman" w:hAnsi="Times New Roman" w:cs="Times New Roman"/>
          <w:sz w:val="24"/>
          <w:szCs w:val="24"/>
          <w:lang w:val="en-US"/>
        </w:rPr>
        <w:t xml:space="preserve"> treatment </w:t>
      </w:r>
      <w:r w:rsidR="004F4B20">
        <w:rPr>
          <w:rFonts w:ascii="Times New Roman" w:hAnsi="Times New Roman" w:cs="Times New Roman"/>
          <w:sz w:val="24"/>
          <w:szCs w:val="24"/>
          <w:lang w:val="en-US"/>
        </w:rPr>
        <w:t xml:space="preserve">for newly </w:t>
      </w:r>
      <w:r>
        <w:rPr>
          <w:rFonts w:ascii="Times New Roman" w:hAnsi="Times New Roman" w:cs="Times New Roman"/>
          <w:sz w:val="24"/>
          <w:szCs w:val="24"/>
          <w:lang w:val="en-US"/>
        </w:rPr>
        <w:t xml:space="preserve">diagnosed patients </w:t>
      </w:r>
      <w:r w:rsidR="00B93E8A">
        <w:rPr>
          <w:rFonts w:ascii="Times New Roman" w:hAnsi="Times New Roman" w:cs="Times New Roman"/>
          <w:sz w:val="24"/>
          <w:szCs w:val="24"/>
          <w:lang w:val="en-US"/>
        </w:rPr>
        <w:t>is</w:t>
      </w:r>
      <w:r w:rsidR="004F4B20">
        <w:rPr>
          <w:rFonts w:ascii="Times New Roman" w:hAnsi="Times New Roman" w:cs="Times New Roman"/>
          <w:sz w:val="24"/>
          <w:szCs w:val="24"/>
          <w:lang w:val="en-US"/>
        </w:rPr>
        <w:t xml:space="preserve"> </w:t>
      </w:r>
      <w:r>
        <w:rPr>
          <w:rFonts w:ascii="Times New Roman" w:hAnsi="Times New Roman" w:cs="Times New Roman"/>
          <w:sz w:val="24"/>
          <w:szCs w:val="24"/>
          <w:lang w:val="en-US"/>
        </w:rPr>
        <w:t>methotrexate (MTX) in mono-therapy</w:t>
      </w:r>
      <w:r w:rsidR="00A454EE">
        <w:rPr>
          <w:rFonts w:ascii="Times New Roman" w:hAnsi="Times New Roman" w:cs="Times New Roman"/>
          <w:sz w:val="24"/>
          <w:szCs w:val="24"/>
          <w:lang w:val="en-US"/>
        </w:rPr>
        <w:t xml:space="preserve"> [</w:t>
      </w:r>
      <w:r w:rsidR="00D04295">
        <w:rPr>
          <w:rFonts w:ascii="Times New Roman" w:hAnsi="Times New Roman" w:cs="Times New Roman"/>
          <w:sz w:val="24"/>
          <w:szCs w:val="24"/>
          <w:lang w:val="en-US"/>
        </w:rPr>
        <w:t>EULAR</w:t>
      </w:r>
      <w:r w:rsidR="00565853">
        <w:rPr>
          <w:rFonts w:ascii="Times New Roman" w:hAnsi="Times New Roman" w:cs="Times New Roman"/>
          <w:sz w:val="24"/>
          <w:szCs w:val="24"/>
          <w:lang w:val="en-US"/>
        </w:rPr>
        <w:t>, ACR</w:t>
      </w:r>
      <w:r w:rsidR="00A454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5042">
        <w:rPr>
          <w:rFonts w:ascii="Times New Roman" w:hAnsi="Times New Roman" w:cs="Times New Roman"/>
          <w:sz w:val="24"/>
          <w:szCs w:val="24"/>
          <w:lang w:val="en-US"/>
        </w:rPr>
        <w:t xml:space="preserve">However, </w:t>
      </w:r>
      <w:r w:rsidR="002F57E3">
        <w:rPr>
          <w:rFonts w:ascii="Times New Roman" w:hAnsi="Times New Roman" w:cs="Times New Roman"/>
          <w:sz w:val="24"/>
          <w:szCs w:val="24"/>
          <w:lang w:val="en-US"/>
        </w:rPr>
        <w:t>this</w:t>
      </w:r>
      <w:r w:rsidR="00915042">
        <w:rPr>
          <w:rFonts w:ascii="Times New Roman" w:hAnsi="Times New Roman" w:cs="Times New Roman"/>
          <w:sz w:val="24"/>
          <w:szCs w:val="24"/>
          <w:lang w:val="en-US"/>
        </w:rPr>
        <w:t xml:space="preserve"> approach does not take the innate heterogeneity of RA into account and only about </w:t>
      </w:r>
      <w:r w:rsidR="000F7035">
        <w:rPr>
          <w:rFonts w:ascii="Times New Roman" w:hAnsi="Times New Roman" w:cs="Times New Roman"/>
          <w:sz w:val="24"/>
          <w:szCs w:val="24"/>
          <w:lang w:val="en-US"/>
        </w:rPr>
        <w:t xml:space="preserve">30% </w:t>
      </w:r>
      <w:r w:rsidR="00A52FEE">
        <w:rPr>
          <w:rFonts w:ascii="Times New Roman" w:hAnsi="Times New Roman" w:cs="Times New Roman"/>
          <w:sz w:val="24"/>
          <w:szCs w:val="24"/>
          <w:lang w:val="en-US"/>
        </w:rPr>
        <w:t xml:space="preserve">exhibit </w:t>
      </w:r>
      <w:r w:rsidR="00BE3ED5">
        <w:rPr>
          <w:rFonts w:ascii="Times New Roman" w:hAnsi="Times New Roman" w:cs="Times New Roman"/>
          <w:sz w:val="24"/>
          <w:szCs w:val="24"/>
          <w:lang w:val="en-US"/>
        </w:rPr>
        <w:t xml:space="preserve">a good </w:t>
      </w:r>
      <w:r w:rsidR="00804453">
        <w:rPr>
          <w:rFonts w:ascii="Times New Roman" w:hAnsi="Times New Roman" w:cs="Times New Roman"/>
          <w:sz w:val="24"/>
          <w:szCs w:val="24"/>
          <w:lang w:val="en-US"/>
        </w:rPr>
        <w:t>respons</w:t>
      </w:r>
      <w:r w:rsidR="00A35B9F">
        <w:rPr>
          <w:rFonts w:ascii="Times New Roman" w:hAnsi="Times New Roman" w:cs="Times New Roman"/>
          <w:sz w:val="24"/>
          <w:szCs w:val="24"/>
          <w:lang w:val="en-US"/>
        </w:rPr>
        <w:t>e</w:t>
      </w:r>
      <w:r w:rsidR="00804453">
        <w:rPr>
          <w:rFonts w:ascii="Times New Roman" w:hAnsi="Times New Roman" w:cs="Times New Roman"/>
          <w:sz w:val="24"/>
          <w:szCs w:val="24"/>
          <w:lang w:val="en-US"/>
        </w:rPr>
        <w:t xml:space="preserve"> </w:t>
      </w:r>
      <w:r w:rsidR="00EC5F74">
        <w:rPr>
          <w:rFonts w:ascii="Times New Roman" w:hAnsi="Times New Roman" w:cs="Times New Roman"/>
          <w:sz w:val="24"/>
          <w:szCs w:val="24"/>
          <w:lang w:val="en-US"/>
        </w:rPr>
        <w:t>to treatment</w:t>
      </w:r>
      <w:r w:rsidR="00804453">
        <w:rPr>
          <w:rFonts w:ascii="Times New Roman" w:hAnsi="Times New Roman" w:cs="Times New Roman"/>
          <w:sz w:val="24"/>
          <w:szCs w:val="24"/>
          <w:lang w:val="en-US"/>
        </w:rPr>
        <w:t xml:space="preserve"> after 3 months</w:t>
      </w:r>
      <w:r w:rsidR="00EC5F74">
        <w:rPr>
          <w:rFonts w:ascii="Times New Roman" w:hAnsi="Times New Roman" w:cs="Times New Roman"/>
          <w:sz w:val="24"/>
          <w:szCs w:val="24"/>
          <w:lang w:val="en-US"/>
        </w:rPr>
        <w:t xml:space="preserve"> [</w:t>
      </w:r>
      <w:proofErr w:type="spellStart"/>
      <w:r w:rsidR="00EC5F74">
        <w:rPr>
          <w:rFonts w:ascii="Times New Roman" w:hAnsi="Times New Roman" w:cs="Times New Roman"/>
          <w:sz w:val="24"/>
          <w:szCs w:val="24"/>
          <w:lang w:val="en-US"/>
        </w:rPr>
        <w:t>Saevarsdottir</w:t>
      </w:r>
      <w:proofErr w:type="spellEnd"/>
      <w:r w:rsidR="00EC5F74">
        <w:rPr>
          <w:rFonts w:ascii="Times New Roman" w:hAnsi="Times New Roman" w:cs="Times New Roman"/>
          <w:sz w:val="24"/>
          <w:szCs w:val="24"/>
          <w:lang w:val="en-US"/>
        </w:rPr>
        <w:t>]</w:t>
      </w:r>
      <w:r w:rsidR="00B069BE">
        <w:rPr>
          <w:rFonts w:ascii="Times New Roman" w:hAnsi="Times New Roman" w:cs="Times New Roman"/>
          <w:sz w:val="24"/>
          <w:szCs w:val="24"/>
          <w:lang w:val="en-US"/>
        </w:rPr>
        <w:t>.</w:t>
      </w:r>
      <w:r w:rsidR="00EC5F74">
        <w:rPr>
          <w:rFonts w:ascii="Times New Roman" w:hAnsi="Times New Roman" w:cs="Times New Roman"/>
          <w:sz w:val="24"/>
          <w:szCs w:val="24"/>
          <w:lang w:val="en-US"/>
        </w:rPr>
        <w:t xml:space="preserve"> </w:t>
      </w:r>
      <w:r w:rsidR="00ED4632">
        <w:rPr>
          <w:rFonts w:ascii="Times New Roman" w:hAnsi="Times New Roman" w:cs="Times New Roman"/>
          <w:sz w:val="24"/>
          <w:szCs w:val="24"/>
          <w:lang w:val="en-US"/>
        </w:rPr>
        <w:t xml:space="preserve">As rapid and efficient treatment is crucial to </w:t>
      </w:r>
      <w:r w:rsidR="00C223C8">
        <w:rPr>
          <w:rFonts w:ascii="Times New Roman" w:hAnsi="Times New Roman" w:cs="Times New Roman"/>
          <w:sz w:val="24"/>
          <w:szCs w:val="24"/>
          <w:lang w:val="en-US"/>
        </w:rPr>
        <w:t>slow</w:t>
      </w:r>
      <w:r w:rsidR="00ED4632">
        <w:rPr>
          <w:rFonts w:ascii="Times New Roman" w:hAnsi="Times New Roman" w:cs="Times New Roman"/>
          <w:sz w:val="24"/>
          <w:szCs w:val="24"/>
          <w:lang w:val="en-US"/>
        </w:rPr>
        <w:t xml:space="preserve"> disease progression</w:t>
      </w:r>
      <w:r w:rsidR="00BE3ED5">
        <w:rPr>
          <w:rFonts w:ascii="Times New Roman" w:hAnsi="Times New Roman" w:cs="Times New Roman"/>
          <w:sz w:val="24"/>
          <w:szCs w:val="24"/>
          <w:lang w:val="en-US"/>
        </w:rPr>
        <w:t xml:space="preserve"> and prevent irreversible joint damage</w:t>
      </w:r>
      <w:r w:rsidR="00ED4632">
        <w:rPr>
          <w:rFonts w:ascii="Times New Roman" w:hAnsi="Times New Roman" w:cs="Times New Roman"/>
          <w:sz w:val="24"/>
          <w:szCs w:val="24"/>
          <w:lang w:val="en-US"/>
        </w:rPr>
        <w:t xml:space="preserve">, early-stage identification </w:t>
      </w:r>
      <w:r w:rsidR="00221E7A">
        <w:rPr>
          <w:rFonts w:ascii="Times New Roman" w:hAnsi="Times New Roman" w:cs="Times New Roman"/>
          <w:sz w:val="24"/>
          <w:szCs w:val="24"/>
          <w:lang w:val="en-US"/>
        </w:rPr>
        <w:t xml:space="preserve">of </w:t>
      </w:r>
      <w:r w:rsidR="00967146">
        <w:rPr>
          <w:rFonts w:ascii="Times New Roman" w:hAnsi="Times New Roman" w:cs="Times New Roman"/>
          <w:sz w:val="24"/>
          <w:szCs w:val="24"/>
          <w:lang w:val="en-US"/>
        </w:rPr>
        <w:t xml:space="preserve">those who will not have a satisfactory response to </w:t>
      </w:r>
      <w:r w:rsidR="00221E7A">
        <w:rPr>
          <w:rFonts w:ascii="Times New Roman" w:hAnsi="Times New Roman" w:cs="Times New Roman"/>
          <w:sz w:val="24"/>
          <w:szCs w:val="24"/>
          <w:lang w:val="en-US"/>
        </w:rPr>
        <w:t xml:space="preserve">MTX </w:t>
      </w:r>
      <w:r w:rsidR="00967146">
        <w:rPr>
          <w:rFonts w:ascii="Times New Roman" w:hAnsi="Times New Roman" w:cs="Times New Roman"/>
          <w:sz w:val="24"/>
          <w:szCs w:val="24"/>
          <w:lang w:val="en-US"/>
        </w:rPr>
        <w:t xml:space="preserve">in monotherapy, and might be better off on other treatments, </w:t>
      </w:r>
      <w:r w:rsidR="00221E7A">
        <w:rPr>
          <w:rFonts w:ascii="Times New Roman" w:hAnsi="Times New Roman" w:cs="Times New Roman"/>
          <w:sz w:val="24"/>
          <w:szCs w:val="24"/>
          <w:lang w:val="en-US"/>
        </w:rPr>
        <w:t>is of utmost importance.</w:t>
      </w:r>
    </w:p>
    <w:p w14:paraId="35625441" w14:textId="0E188888" w:rsidR="007819BE" w:rsidRDefault="002B22EB" w:rsidP="00DA0151">
      <w:pPr>
        <w:rPr>
          <w:rFonts w:ascii="Times New Roman" w:hAnsi="Times New Roman" w:cs="Times New Roman"/>
          <w:sz w:val="24"/>
          <w:szCs w:val="24"/>
          <w:lang w:val="en-US"/>
        </w:rPr>
      </w:pPr>
      <w:r>
        <w:rPr>
          <w:rFonts w:ascii="Times New Roman" w:hAnsi="Times New Roman" w:cs="Times New Roman"/>
          <w:sz w:val="24"/>
          <w:szCs w:val="24"/>
          <w:lang w:val="en-US"/>
        </w:rPr>
        <w:t>The existence of a familial component behind RA has been well documented within the literature [</w:t>
      </w:r>
      <w:proofErr w:type="spellStart"/>
      <w:r w:rsidR="00DD7B89">
        <w:rPr>
          <w:rFonts w:ascii="Times New Roman" w:hAnsi="Times New Roman" w:cs="Times New Roman"/>
          <w:sz w:val="24"/>
          <w:szCs w:val="24"/>
          <w:lang w:val="en-US"/>
        </w:rPr>
        <w:t>Frisell</w:t>
      </w:r>
      <w:proofErr w:type="spellEnd"/>
      <w:r w:rsidR="00DD7B89">
        <w:rPr>
          <w:rFonts w:ascii="Times New Roman" w:hAnsi="Times New Roman" w:cs="Times New Roman"/>
          <w:sz w:val="24"/>
          <w:szCs w:val="24"/>
          <w:lang w:val="en-US"/>
        </w:rPr>
        <w:t xml:space="preserve"> 1, 2</w:t>
      </w:r>
      <w:r w:rsidR="00BA3E7A">
        <w:rPr>
          <w:rFonts w:ascii="Times New Roman" w:hAnsi="Times New Roman" w:cs="Times New Roman"/>
          <w:sz w:val="24"/>
          <w:szCs w:val="24"/>
          <w:lang w:val="en-US"/>
        </w:rPr>
        <w:t>, 3</w:t>
      </w:r>
      <w:r>
        <w:rPr>
          <w:rFonts w:ascii="Times New Roman" w:hAnsi="Times New Roman" w:cs="Times New Roman"/>
          <w:sz w:val="24"/>
          <w:szCs w:val="24"/>
          <w:lang w:val="en-US"/>
        </w:rPr>
        <w:t xml:space="preserve">]. </w:t>
      </w:r>
      <w:r w:rsidR="00977D0C">
        <w:rPr>
          <w:rFonts w:ascii="Times New Roman" w:hAnsi="Times New Roman" w:cs="Times New Roman"/>
          <w:sz w:val="24"/>
          <w:szCs w:val="24"/>
          <w:lang w:val="en-US"/>
        </w:rPr>
        <w:t>However, evidence of a similar familial component within aspects of the clinical presentation of the disease, such as disease severity or treatment response, has so far been limited [</w:t>
      </w:r>
      <w:proofErr w:type="spellStart"/>
      <w:r w:rsidR="00977D0C">
        <w:rPr>
          <w:rFonts w:ascii="Times New Roman" w:hAnsi="Times New Roman" w:cs="Times New Roman"/>
          <w:sz w:val="24"/>
          <w:szCs w:val="24"/>
          <w:lang w:val="en-US"/>
        </w:rPr>
        <w:t>Frisell</w:t>
      </w:r>
      <w:proofErr w:type="spellEnd"/>
      <w:r w:rsidR="00977D0C">
        <w:rPr>
          <w:rFonts w:ascii="Times New Roman" w:hAnsi="Times New Roman" w:cs="Times New Roman"/>
          <w:sz w:val="24"/>
          <w:szCs w:val="24"/>
          <w:lang w:val="en-US"/>
        </w:rPr>
        <w:t xml:space="preserve"> 1, 4]. For persistence to MTX in monotherapy, a previous study found that family history of RA alone was unable to predict </w:t>
      </w:r>
      <w:r w:rsidR="0020380F">
        <w:rPr>
          <w:rFonts w:ascii="Times New Roman" w:hAnsi="Times New Roman" w:cs="Times New Roman"/>
          <w:sz w:val="24"/>
          <w:szCs w:val="24"/>
          <w:lang w:val="en-US"/>
        </w:rPr>
        <w:t xml:space="preserve">persistence to </w:t>
      </w:r>
      <w:r w:rsidR="00977D0C">
        <w:rPr>
          <w:rFonts w:ascii="Times New Roman" w:hAnsi="Times New Roman" w:cs="Times New Roman"/>
          <w:sz w:val="24"/>
          <w:szCs w:val="24"/>
          <w:lang w:val="en-US"/>
        </w:rPr>
        <w:t xml:space="preserve">MTX </w:t>
      </w:r>
      <w:r w:rsidR="0020380F">
        <w:rPr>
          <w:rFonts w:ascii="Times New Roman" w:hAnsi="Times New Roman" w:cs="Times New Roman"/>
          <w:sz w:val="24"/>
          <w:szCs w:val="24"/>
          <w:lang w:val="en-US"/>
        </w:rPr>
        <w:t>in monotherapy</w:t>
      </w:r>
      <w:r w:rsidR="00977D0C">
        <w:rPr>
          <w:rFonts w:ascii="Times New Roman" w:hAnsi="Times New Roman" w:cs="Times New Roman"/>
          <w:sz w:val="24"/>
          <w:szCs w:val="24"/>
          <w:lang w:val="en-US"/>
        </w:rPr>
        <w:t xml:space="preserve">, though </w:t>
      </w:r>
      <w:r w:rsidR="00017A24">
        <w:rPr>
          <w:rFonts w:ascii="Times New Roman" w:hAnsi="Times New Roman" w:cs="Times New Roman"/>
          <w:sz w:val="24"/>
          <w:szCs w:val="24"/>
          <w:lang w:val="en-US"/>
        </w:rPr>
        <w:t>the</w:t>
      </w:r>
      <w:r w:rsidR="00977D0C">
        <w:rPr>
          <w:rFonts w:ascii="Times New Roman" w:hAnsi="Times New Roman" w:cs="Times New Roman"/>
          <w:sz w:val="24"/>
          <w:szCs w:val="24"/>
          <w:lang w:val="en-US"/>
        </w:rPr>
        <w:t xml:space="preserve"> study did not take family history of treatment response into account [</w:t>
      </w:r>
      <w:proofErr w:type="spellStart"/>
      <w:r w:rsidR="00977D0C">
        <w:rPr>
          <w:rFonts w:ascii="Times New Roman" w:hAnsi="Times New Roman" w:cs="Times New Roman"/>
          <w:sz w:val="24"/>
          <w:szCs w:val="24"/>
          <w:lang w:val="en-US"/>
        </w:rPr>
        <w:t>Frisell</w:t>
      </w:r>
      <w:proofErr w:type="spellEnd"/>
      <w:r w:rsidR="00977D0C">
        <w:rPr>
          <w:rFonts w:ascii="Times New Roman" w:hAnsi="Times New Roman" w:cs="Times New Roman"/>
          <w:sz w:val="24"/>
          <w:szCs w:val="24"/>
          <w:lang w:val="en-US"/>
        </w:rPr>
        <w:t xml:space="preserve"> 4].</w:t>
      </w:r>
    </w:p>
    <w:p w14:paraId="7C62C96F" w14:textId="26DCA004" w:rsidR="004D0592" w:rsidRPr="004D0592" w:rsidRDefault="009657C7">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w:t>
      </w:r>
      <w:r w:rsidR="005D50CC">
        <w:rPr>
          <w:rFonts w:ascii="Times New Roman" w:hAnsi="Times New Roman" w:cs="Times New Roman"/>
          <w:sz w:val="24"/>
          <w:szCs w:val="24"/>
          <w:lang w:val="en-US"/>
        </w:rPr>
        <w:t>will investigate</w:t>
      </w:r>
      <w:r>
        <w:rPr>
          <w:rFonts w:ascii="Times New Roman" w:hAnsi="Times New Roman" w:cs="Times New Roman"/>
          <w:sz w:val="24"/>
          <w:szCs w:val="24"/>
          <w:lang w:val="en-US"/>
        </w:rPr>
        <w:t xml:space="preserve"> the familial </w:t>
      </w:r>
      <w:r w:rsidR="007D08AF">
        <w:rPr>
          <w:rFonts w:ascii="Times New Roman" w:hAnsi="Times New Roman" w:cs="Times New Roman"/>
          <w:sz w:val="24"/>
          <w:szCs w:val="24"/>
          <w:lang w:val="en-US"/>
        </w:rPr>
        <w:t>aggregation</w:t>
      </w:r>
      <w:r w:rsidR="008B72EA">
        <w:rPr>
          <w:rFonts w:ascii="Times New Roman" w:hAnsi="Times New Roman" w:cs="Times New Roman"/>
          <w:sz w:val="24"/>
          <w:szCs w:val="24"/>
          <w:lang w:val="en-US"/>
        </w:rPr>
        <w:t xml:space="preserve"> </w:t>
      </w:r>
      <w:r w:rsidR="00DA2E34">
        <w:rPr>
          <w:rFonts w:ascii="Times New Roman" w:hAnsi="Times New Roman" w:cs="Times New Roman"/>
          <w:sz w:val="24"/>
          <w:szCs w:val="24"/>
          <w:lang w:val="en-US"/>
        </w:rPr>
        <w:t>of persistence to MTX in monotherapy</w:t>
      </w:r>
      <w:r w:rsidR="000533F2">
        <w:rPr>
          <w:rFonts w:ascii="Times New Roman" w:hAnsi="Times New Roman" w:cs="Times New Roman"/>
          <w:sz w:val="24"/>
          <w:szCs w:val="24"/>
          <w:lang w:val="en-US"/>
        </w:rPr>
        <w:t xml:space="preserve"> both</w:t>
      </w:r>
      <w:r w:rsidR="007D08AF">
        <w:rPr>
          <w:rFonts w:ascii="Times New Roman" w:hAnsi="Times New Roman" w:cs="Times New Roman"/>
          <w:sz w:val="24"/>
          <w:szCs w:val="24"/>
          <w:lang w:val="en-US"/>
        </w:rPr>
        <w:t xml:space="preserve"> through estimates of familial risks and heritability of persistence</w:t>
      </w:r>
      <w:r w:rsidR="00DA2E34">
        <w:rPr>
          <w:rFonts w:ascii="Times New Roman" w:hAnsi="Times New Roman" w:cs="Times New Roman"/>
          <w:sz w:val="24"/>
          <w:szCs w:val="24"/>
          <w:lang w:val="en-US"/>
        </w:rPr>
        <w:t xml:space="preserve">. </w:t>
      </w:r>
      <w:r w:rsidR="007D08AF">
        <w:rPr>
          <w:rFonts w:ascii="Times New Roman" w:hAnsi="Times New Roman" w:cs="Times New Roman"/>
          <w:sz w:val="24"/>
          <w:szCs w:val="24"/>
          <w:lang w:val="en-US"/>
        </w:rPr>
        <w:t xml:space="preserve">Additionally, we will assess family history of persistence as a predictor for persistence to MTX in monotherapy in the index patient. </w:t>
      </w:r>
      <w:r w:rsidR="00DA2E34">
        <w:rPr>
          <w:rFonts w:ascii="Times New Roman" w:hAnsi="Times New Roman" w:cs="Times New Roman"/>
          <w:sz w:val="24"/>
          <w:szCs w:val="24"/>
          <w:lang w:val="en-US"/>
        </w:rPr>
        <w:t xml:space="preserve">Evidence of familial </w:t>
      </w:r>
      <w:r w:rsidR="008B72EA">
        <w:rPr>
          <w:rFonts w:ascii="Times New Roman" w:hAnsi="Times New Roman" w:cs="Times New Roman"/>
          <w:sz w:val="24"/>
          <w:szCs w:val="24"/>
          <w:lang w:val="en-US"/>
        </w:rPr>
        <w:t xml:space="preserve">aggregation </w:t>
      </w:r>
      <w:r w:rsidR="00DA2E34">
        <w:rPr>
          <w:rFonts w:ascii="Times New Roman" w:hAnsi="Times New Roman" w:cs="Times New Roman"/>
          <w:sz w:val="24"/>
          <w:szCs w:val="24"/>
          <w:lang w:val="en-US"/>
        </w:rPr>
        <w:t>would allow for early</w:t>
      </w:r>
      <w:r w:rsidR="007819BE">
        <w:rPr>
          <w:rFonts w:ascii="Times New Roman" w:hAnsi="Times New Roman" w:cs="Times New Roman"/>
          <w:sz w:val="24"/>
          <w:szCs w:val="24"/>
          <w:lang w:val="en-US"/>
        </w:rPr>
        <w:t xml:space="preserve"> </w:t>
      </w:r>
      <w:r w:rsidR="00DA2E34">
        <w:rPr>
          <w:rFonts w:ascii="Times New Roman" w:hAnsi="Times New Roman" w:cs="Times New Roman"/>
          <w:sz w:val="24"/>
          <w:szCs w:val="24"/>
          <w:lang w:val="en-US"/>
        </w:rPr>
        <w:t>identification of patients more likely to respond well to</w:t>
      </w:r>
      <w:r w:rsidR="007819BE">
        <w:rPr>
          <w:rFonts w:ascii="Times New Roman" w:hAnsi="Times New Roman" w:cs="Times New Roman"/>
          <w:sz w:val="24"/>
          <w:szCs w:val="24"/>
          <w:lang w:val="en-US"/>
        </w:rPr>
        <w:t xml:space="preserve"> </w:t>
      </w:r>
      <w:r w:rsidR="008B72EA">
        <w:rPr>
          <w:rFonts w:ascii="Times New Roman" w:hAnsi="Times New Roman" w:cs="Times New Roman"/>
          <w:sz w:val="24"/>
          <w:szCs w:val="24"/>
          <w:lang w:val="en-US"/>
        </w:rPr>
        <w:t>MTX through assessment of their family history of treatment of the disease</w:t>
      </w:r>
      <w:r w:rsidR="00DA2E34">
        <w:rPr>
          <w:rFonts w:ascii="Times New Roman" w:hAnsi="Times New Roman" w:cs="Times New Roman"/>
          <w:sz w:val="24"/>
          <w:szCs w:val="24"/>
          <w:lang w:val="en-US"/>
        </w:rPr>
        <w:t>.</w:t>
      </w:r>
      <w:r w:rsidR="007819BE">
        <w:rPr>
          <w:rFonts w:ascii="Times New Roman" w:hAnsi="Times New Roman" w:cs="Times New Roman"/>
          <w:sz w:val="24"/>
          <w:szCs w:val="24"/>
          <w:lang w:val="en-US"/>
        </w:rPr>
        <w:t xml:space="preserve"> Here, we </w:t>
      </w:r>
      <w:r w:rsidR="00002C01">
        <w:rPr>
          <w:rFonts w:ascii="Times New Roman" w:hAnsi="Times New Roman" w:cs="Times New Roman"/>
          <w:sz w:val="24"/>
          <w:szCs w:val="24"/>
          <w:lang w:val="en-US"/>
        </w:rPr>
        <w:t>will use</w:t>
      </w:r>
      <w:r w:rsidR="007819BE">
        <w:rPr>
          <w:rFonts w:ascii="Times New Roman" w:hAnsi="Times New Roman" w:cs="Times New Roman"/>
          <w:sz w:val="24"/>
          <w:szCs w:val="24"/>
          <w:lang w:val="en-US"/>
        </w:rPr>
        <w:t xml:space="preserve"> data on first-degree relatives concordant for </w:t>
      </w:r>
      <w:r w:rsidR="00A35B9F">
        <w:rPr>
          <w:rFonts w:ascii="Times New Roman" w:hAnsi="Times New Roman" w:cs="Times New Roman"/>
          <w:sz w:val="24"/>
          <w:szCs w:val="24"/>
          <w:lang w:val="en-US"/>
        </w:rPr>
        <w:t xml:space="preserve">treatment with </w:t>
      </w:r>
      <w:r w:rsidR="007819BE">
        <w:rPr>
          <w:rFonts w:ascii="Times New Roman" w:hAnsi="Times New Roman" w:cs="Times New Roman"/>
          <w:sz w:val="24"/>
          <w:szCs w:val="24"/>
          <w:lang w:val="en-US"/>
        </w:rPr>
        <w:t xml:space="preserve">MTX </w:t>
      </w:r>
      <w:r w:rsidR="00A35B9F">
        <w:rPr>
          <w:rFonts w:ascii="Times New Roman" w:hAnsi="Times New Roman" w:cs="Times New Roman"/>
          <w:sz w:val="24"/>
          <w:szCs w:val="24"/>
          <w:lang w:val="en-US"/>
        </w:rPr>
        <w:t xml:space="preserve">in </w:t>
      </w:r>
      <w:r w:rsidR="005C2CF1">
        <w:rPr>
          <w:rFonts w:ascii="Times New Roman" w:hAnsi="Times New Roman" w:cs="Times New Roman"/>
          <w:sz w:val="24"/>
          <w:szCs w:val="24"/>
          <w:lang w:val="en-US"/>
        </w:rPr>
        <w:t>monotherapy</w:t>
      </w:r>
      <w:r w:rsidR="007819BE">
        <w:rPr>
          <w:rFonts w:ascii="Times New Roman" w:hAnsi="Times New Roman" w:cs="Times New Roman"/>
          <w:sz w:val="24"/>
          <w:szCs w:val="24"/>
          <w:lang w:val="en-US"/>
        </w:rPr>
        <w:t xml:space="preserve">, obtained from a Swedish </w:t>
      </w:r>
      <w:r w:rsidR="00E73413">
        <w:rPr>
          <w:rFonts w:ascii="Times New Roman" w:hAnsi="Times New Roman" w:cs="Times New Roman"/>
          <w:sz w:val="24"/>
          <w:szCs w:val="24"/>
          <w:lang w:val="en-US"/>
        </w:rPr>
        <w:t xml:space="preserve">nation-wide </w:t>
      </w:r>
      <w:r w:rsidR="007819BE">
        <w:rPr>
          <w:rFonts w:ascii="Times New Roman" w:hAnsi="Times New Roman" w:cs="Times New Roman"/>
          <w:sz w:val="24"/>
          <w:szCs w:val="24"/>
          <w:lang w:val="en-US"/>
        </w:rPr>
        <w:t>register-linkage.</w:t>
      </w:r>
    </w:p>
    <w:p w14:paraId="347A5069" w14:textId="31F386CA" w:rsidR="00E02606" w:rsidRDefault="00E02606">
      <w:pPr>
        <w:rPr>
          <w:rFonts w:ascii="Times New Roman" w:hAnsi="Times New Roman" w:cs="Times New Roman"/>
          <w:b/>
          <w:sz w:val="24"/>
          <w:szCs w:val="24"/>
          <w:lang w:val="en-US"/>
        </w:rPr>
      </w:pPr>
      <w:r>
        <w:rPr>
          <w:rFonts w:ascii="Times New Roman" w:hAnsi="Times New Roman" w:cs="Times New Roman"/>
          <w:b/>
          <w:sz w:val="24"/>
          <w:szCs w:val="24"/>
          <w:lang w:val="en-US"/>
        </w:rPr>
        <w:t>Methods</w:t>
      </w:r>
    </w:p>
    <w:p w14:paraId="4B2BB72A" w14:textId="74D6ABF2" w:rsidR="00E02606" w:rsidRDefault="00E02606">
      <w:pPr>
        <w:rPr>
          <w:rFonts w:ascii="Times New Roman" w:hAnsi="Times New Roman" w:cs="Times New Roman"/>
          <w:i/>
          <w:sz w:val="24"/>
          <w:szCs w:val="24"/>
          <w:lang w:val="en-US"/>
        </w:rPr>
      </w:pPr>
      <w:bookmarkStart w:id="1" w:name="_Hlk70678924"/>
      <w:r>
        <w:rPr>
          <w:rFonts w:ascii="Times New Roman" w:hAnsi="Times New Roman" w:cs="Times New Roman"/>
          <w:i/>
          <w:sz w:val="24"/>
          <w:szCs w:val="24"/>
          <w:lang w:val="en-US"/>
        </w:rPr>
        <w:t>Materials</w:t>
      </w:r>
    </w:p>
    <w:p w14:paraId="55833BBF" w14:textId="45F0397E" w:rsidR="000677D4" w:rsidRDefault="006B07B3" w:rsidP="00CE65AF">
      <w:pPr>
        <w:rPr>
          <w:rFonts w:ascii="Times New Roman" w:hAnsi="Times New Roman" w:cs="Times New Roman"/>
          <w:sz w:val="24"/>
          <w:szCs w:val="24"/>
          <w:lang w:val="en-US"/>
        </w:rPr>
      </w:pPr>
      <w:r>
        <w:rPr>
          <w:rFonts w:ascii="Times New Roman" w:hAnsi="Times New Roman" w:cs="Times New Roman"/>
          <w:sz w:val="24"/>
          <w:szCs w:val="24"/>
          <w:lang w:val="en-US"/>
        </w:rPr>
        <w:t xml:space="preserve">We will use data from the Swedish Rheumatology Quality register (SRQ) (n = 52,910) linked to various national registries. Established in 1995, the SRQ is a nation-wide clinical quality register including individuals aged 16 and above that meet the 1987 American College of Rheumatology criteria for RA [ACR87]. Coverage is considered high, with estimates putting the register at above 85% coverage for all prevalent patients with RA in Sweden [SRQ]. The SRQ contains extensive baseline as well as longitudinal information including data on patient characteristics, disease activity as well as prescribed drug treatments. Identification of first-degree relatives will be done through linkage to the Multi-Generation Register, a Swedish national register containing information on parenthood for residents born after 1931 and registered as living in Sweden since 1961. Through such a linkage, siblings can be identified as individuals sharing biological </w:t>
      </w:r>
      <w:r>
        <w:rPr>
          <w:rFonts w:ascii="Times New Roman" w:hAnsi="Times New Roman" w:cs="Times New Roman"/>
          <w:sz w:val="24"/>
          <w:szCs w:val="24"/>
          <w:lang w:val="en-US"/>
        </w:rPr>
        <w:lastRenderedPageBreak/>
        <w:t>parents. Register coverage is high, with close to perfect coverage for individuals born in Sweden after 1961 [MGR].</w:t>
      </w:r>
      <w:r w:rsidR="00D10BB8">
        <w:rPr>
          <w:rFonts w:ascii="Times New Roman" w:hAnsi="Times New Roman" w:cs="Times New Roman"/>
          <w:sz w:val="24"/>
          <w:szCs w:val="24"/>
          <w:lang w:val="en-US"/>
        </w:rPr>
        <w:t xml:space="preserve"> </w:t>
      </w:r>
    </w:p>
    <w:p w14:paraId="3E22BA58" w14:textId="1C07E95A" w:rsidR="00AC1E73" w:rsidRDefault="00CE65AF" w:rsidP="00982B90">
      <w:pPr>
        <w:rPr>
          <w:rFonts w:ascii="Times New Roman" w:hAnsi="Times New Roman" w:cs="Times New Roman"/>
          <w:sz w:val="24"/>
          <w:szCs w:val="24"/>
          <w:lang w:val="en-US"/>
        </w:rPr>
      </w:pPr>
      <w:r>
        <w:rPr>
          <w:rFonts w:ascii="Times New Roman" w:hAnsi="Times New Roman" w:cs="Times New Roman"/>
          <w:sz w:val="24"/>
          <w:szCs w:val="24"/>
          <w:lang w:val="en-US"/>
        </w:rPr>
        <w:t>Our cohort will consist of first-degree relative pairs concordant for early-onset RA with MTX in monotherapy as their first prescribed treatment. Inclusion will be restricted to individuals born in 1932 or after and who were included into SRQ between 1999 and 2018.</w:t>
      </w:r>
      <w:r w:rsidR="00D67378">
        <w:rPr>
          <w:rFonts w:ascii="Times New Roman" w:hAnsi="Times New Roman" w:cs="Times New Roman"/>
          <w:sz w:val="24"/>
          <w:szCs w:val="24"/>
          <w:lang w:val="en-US"/>
        </w:rPr>
        <w:t xml:space="preserve"> Early-onset RA will be defined as having symptom onset less than 12 months prior to inclusion, where RA will be identified as diagnosed by the treating rheumatologist per the ACR1987 or EULAR2010 criteria [ACR87, EULAR10]. Patients will be considered eligible if they had been treated with MTX as their first ever DMARD without any additional DMARDs within 30 days of the first prescription. This does not include patients treated with MTX in combination with glucocorticoids or nonsteroidal anti-inflammatory drugs. See Figure 1 for a visualization of the full data extraction. Persistence to MTX in monotherapy will be defined as a binary variable in two versions: persistence at one and three years respectively</w:t>
      </w:r>
      <w:r w:rsidR="005F457F">
        <w:rPr>
          <w:rFonts w:ascii="Times New Roman" w:hAnsi="Times New Roman" w:cs="Times New Roman"/>
          <w:sz w:val="24"/>
          <w:szCs w:val="24"/>
          <w:lang w:val="en-US"/>
        </w:rPr>
        <w:t xml:space="preserve">, where an individual is considered persistent if they are still being treated with MTX in monotherapy </w:t>
      </w:r>
      <w:r w:rsidR="00965D4A">
        <w:rPr>
          <w:rFonts w:ascii="Times New Roman" w:hAnsi="Times New Roman" w:cs="Times New Roman"/>
          <w:sz w:val="24"/>
          <w:szCs w:val="24"/>
          <w:lang w:val="en-US"/>
        </w:rPr>
        <w:t>at 365 or 1096 days after their first prescription</w:t>
      </w:r>
      <w:r w:rsidR="000D3945">
        <w:rPr>
          <w:rFonts w:ascii="Times New Roman" w:hAnsi="Times New Roman" w:cs="Times New Roman"/>
          <w:sz w:val="24"/>
          <w:szCs w:val="24"/>
          <w:lang w:val="en-US"/>
        </w:rPr>
        <w:t xml:space="preserve"> without </w:t>
      </w:r>
      <w:r w:rsidR="0069536C">
        <w:rPr>
          <w:rFonts w:ascii="Times New Roman" w:hAnsi="Times New Roman" w:cs="Times New Roman"/>
          <w:sz w:val="24"/>
          <w:szCs w:val="24"/>
          <w:lang w:val="en-US"/>
        </w:rPr>
        <w:t xml:space="preserve">prior </w:t>
      </w:r>
      <w:r w:rsidR="000D3945">
        <w:rPr>
          <w:rFonts w:ascii="Times New Roman" w:hAnsi="Times New Roman" w:cs="Times New Roman"/>
          <w:sz w:val="24"/>
          <w:szCs w:val="24"/>
          <w:lang w:val="en-US"/>
        </w:rPr>
        <w:t xml:space="preserve">treatment history </w:t>
      </w:r>
      <w:r w:rsidR="0069536C">
        <w:rPr>
          <w:rFonts w:ascii="Times New Roman" w:hAnsi="Times New Roman" w:cs="Times New Roman"/>
          <w:sz w:val="24"/>
          <w:szCs w:val="24"/>
          <w:lang w:val="en-US"/>
        </w:rPr>
        <w:t>with</w:t>
      </w:r>
      <w:r w:rsidR="000D3945">
        <w:rPr>
          <w:rFonts w:ascii="Times New Roman" w:hAnsi="Times New Roman" w:cs="Times New Roman"/>
          <w:sz w:val="24"/>
          <w:szCs w:val="24"/>
          <w:lang w:val="en-US"/>
        </w:rPr>
        <w:t xml:space="preserve"> other DMARDs</w:t>
      </w:r>
      <w:r w:rsidR="009D1AAB">
        <w:rPr>
          <w:rFonts w:ascii="Times New Roman" w:hAnsi="Times New Roman" w:cs="Times New Roman"/>
          <w:sz w:val="24"/>
          <w:szCs w:val="24"/>
          <w:lang w:val="en-US"/>
        </w:rPr>
        <w:t>,</w:t>
      </w:r>
      <w:r w:rsidR="000D3945">
        <w:rPr>
          <w:rFonts w:ascii="Times New Roman" w:hAnsi="Times New Roman" w:cs="Times New Roman"/>
          <w:sz w:val="24"/>
          <w:szCs w:val="24"/>
          <w:lang w:val="en-US"/>
        </w:rPr>
        <w:t xml:space="preserve"> as recorded in SRQ</w:t>
      </w:r>
      <w:r w:rsidR="00965D4A">
        <w:rPr>
          <w:rFonts w:ascii="Times New Roman" w:hAnsi="Times New Roman" w:cs="Times New Roman"/>
          <w:sz w:val="24"/>
          <w:szCs w:val="24"/>
          <w:lang w:val="en-US"/>
        </w:rPr>
        <w:t>.</w:t>
      </w:r>
      <w:r w:rsidR="00AC1E73">
        <w:rPr>
          <w:rFonts w:ascii="Times New Roman" w:hAnsi="Times New Roman" w:cs="Times New Roman"/>
          <w:sz w:val="24"/>
          <w:szCs w:val="24"/>
          <w:lang w:val="en-US"/>
        </w:rPr>
        <w:t xml:space="preserve"> </w:t>
      </w:r>
      <w:r w:rsidR="00E424EF">
        <w:rPr>
          <w:rFonts w:ascii="Times New Roman" w:hAnsi="Times New Roman" w:cs="Times New Roman"/>
          <w:sz w:val="24"/>
          <w:szCs w:val="24"/>
          <w:lang w:val="en-US"/>
        </w:rPr>
        <w:t>Furthermore, we will perform an exploratory analysis of the association between persistence and EULAR response at 3 and 6 months within the first-degree relatives</w:t>
      </w:r>
      <w:r w:rsidR="00BB2DE8">
        <w:rPr>
          <w:rFonts w:ascii="Times New Roman" w:hAnsi="Times New Roman" w:cs="Times New Roman"/>
          <w:sz w:val="24"/>
          <w:szCs w:val="24"/>
          <w:lang w:val="en-US"/>
        </w:rPr>
        <w:t xml:space="preserve"> [EULAR Response 1, 2]</w:t>
      </w:r>
      <w:r w:rsidR="00E424EF">
        <w:rPr>
          <w:rFonts w:ascii="Times New Roman" w:hAnsi="Times New Roman" w:cs="Times New Roman"/>
          <w:sz w:val="24"/>
          <w:szCs w:val="24"/>
          <w:lang w:val="en-US"/>
        </w:rPr>
        <w:t>. Relatives will be considered responders if they had achieved a good or moderate EULAR response at evaluation, where they otherwise, or if a treatment switch had occurred, will be considered non-responders</w:t>
      </w:r>
    </w:p>
    <w:p w14:paraId="7C99E1C1" w14:textId="77777777" w:rsidR="00AC1E73" w:rsidRDefault="00982B90" w:rsidP="00990354">
      <w:pPr>
        <w:rPr>
          <w:rFonts w:ascii="Times New Roman" w:hAnsi="Times New Roman" w:cs="Times New Roman"/>
          <w:sz w:val="24"/>
          <w:szCs w:val="24"/>
          <w:lang w:val="en-US"/>
        </w:rPr>
      </w:pPr>
      <w:r>
        <w:rPr>
          <w:rFonts w:ascii="Times New Roman" w:hAnsi="Times New Roman" w:cs="Times New Roman"/>
          <w:sz w:val="24"/>
          <w:szCs w:val="24"/>
          <w:lang w:val="en-US"/>
        </w:rPr>
        <w:t>For our analysis of the predictive capabilities of a family history of MTX in monotherapy, we will filter the cohort into a set of index patients. These will be defined as all individuals with a first-degree relative starting MTX in monotherapy at least one or three years prior to the index patient (for assessment of persistence at one and there years respectively) with family history defined as a binary variable.</w:t>
      </w:r>
    </w:p>
    <w:p w14:paraId="4117B319" w14:textId="2A93A125" w:rsidR="00A11FAB" w:rsidRPr="004D0592" w:rsidRDefault="00A11FAB" w:rsidP="00990354">
      <w:pPr>
        <w:rPr>
          <w:rFonts w:ascii="Times New Roman" w:hAnsi="Times New Roman" w:cs="Times New Roman"/>
          <w:sz w:val="24"/>
          <w:szCs w:val="24"/>
          <w:lang w:val="en-US"/>
        </w:rPr>
      </w:pPr>
      <w:r>
        <w:rPr>
          <w:rFonts w:ascii="Times New Roman" w:hAnsi="Times New Roman" w:cs="Times New Roman"/>
          <w:sz w:val="24"/>
          <w:szCs w:val="24"/>
          <w:lang w:val="en-US"/>
        </w:rPr>
        <w:t>In the addition to the above described analyses</w:t>
      </w:r>
      <w:r w:rsidR="00BC5393">
        <w:rPr>
          <w:rFonts w:ascii="Times New Roman" w:hAnsi="Times New Roman" w:cs="Times New Roman"/>
          <w:sz w:val="24"/>
          <w:szCs w:val="24"/>
          <w:lang w:val="en-US"/>
        </w:rPr>
        <w:t>, we will extract two secondary cohorts for replication and sensitivity purposes</w:t>
      </w:r>
      <w:r w:rsidR="00B36928">
        <w:rPr>
          <w:rFonts w:ascii="Times New Roman" w:hAnsi="Times New Roman" w:cs="Times New Roman"/>
          <w:sz w:val="24"/>
          <w:szCs w:val="24"/>
          <w:lang w:val="en-US"/>
        </w:rPr>
        <w:t xml:space="preserve">. In the first sensitivity cohort we </w:t>
      </w:r>
      <w:r w:rsidR="00D67378">
        <w:rPr>
          <w:rFonts w:ascii="Times New Roman" w:hAnsi="Times New Roman" w:cs="Times New Roman"/>
          <w:sz w:val="24"/>
          <w:szCs w:val="24"/>
          <w:lang w:val="en-US"/>
        </w:rPr>
        <w:t xml:space="preserve">will </w:t>
      </w:r>
      <w:r w:rsidR="00B36928">
        <w:rPr>
          <w:rFonts w:ascii="Times New Roman" w:hAnsi="Times New Roman" w:cs="Times New Roman"/>
          <w:sz w:val="24"/>
          <w:szCs w:val="24"/>
          <w:lang w:val="en-US"/>
        </w:rPr>
        <w:t xml:space="preserve">consider </w:t>
      </w:r>
      <w:r w:rsidR="00EB58C6">
        <w:rPr>
          <w:rFonts w:ascii="Times New Roman" w:hAnsi="Times New Roman" w:cs="Times New Roman"/>
          <w:sz w:val="24"/>
          <w:szCs w:val="24"/>
          <w:lang w:val="en-US"/>
        </w:rPr>
        <w:t xml:space="preserve">exclusively </w:t>
      </w:r>
      <w:r w:rsidR="00B36928">
        <w:rPr>
          <w:rFonts w:ascii="Times New Roman" w:hAnsi="Times New Roman" w:cs="Times New Roman"/>
          <w:sz w:val="24"/>
          <w:szCs w:val="24"/>
          <w:lang w:val="en-US"/>
        </w:rPr>
        <w:t xml:space="preserve">full-sibling pairs while in the second we </w:t>
      </w:r>
      <w:r w:rsidR="00E234E8">
        <w:rPr>
          <w:rFonts w:ascii="Times New Roman" w:hAnsi="Times New Roman" w:cs="Times New Roman"/>
          <w:sz w:val="24"/>
          <w:szCs w:val="24"/>
          <w:lang w:val="en-US"/>
        </w:rPr>
        <w:t xml:space="preserve">will </w:t>
      </w:r>
      <w:r w:rsidR="00B36928">
        <w:rPr>
          <w:rFonts w:ascii="Times New Roman" w:hAnsi="Times New Roman" w:cs="Times New Roman"/>
          <w:sz w:val="24"/>
          <w:szCs w:val="24"/>
          <w:lang w:val="en-US"/>
        </w:rPr>
        <w:t xml:space="preserve">keep only individuals included into SRQ between 2006 and 2018, where both RA diagnosis and first-line treatment with MTX in monotherapy </w:t>
      </w:r>
      <w:r w:rsidR="00B00A65">
        <w:rPr>
          <w:rFonts w:ascii="Times New Roman" w:hAnsi="Times New Roman" w:cs="Times New Roman"/>
          <w:sz w:val="24"/>
          <w:szCs w:val="24"/>
          <w:lang w:val="en-US"/>
        </w:rPr>
        <w:t>will be</w:t>
      </w:r>
      <w:r w:rsidR="00B36928">
        <w:rPr>
          <w:rFonts w:ascii="Times New Roman" w:hAnsi="Times New Roman" w:cs="Times New Roman"/>
          <w:sz w:val="24"/>
          <w:szCs w:val="24"/>
          <w:lang w:val="en-US"/>
        </w:rPr>
        <w:t xml:space="preserve"> </w:t>
      </w:r>
      <w:r w:rsidR="00784AA7">
        <w:rPr>
          <w:rFonts w:ascii="Times New Roman" w:hAnsi="Times New Roman" w:cs="Times New Roman"/>
          <w:sz w:val="24"/>
          <w:szCs w:val="24"/>
          <w:lang w:val="en-US"/>
        </w:rPr>
        <w:t xml:space="preserve">additionally </w:t>
      </w:r>
      <w:r w:rsidR="00B36928">
        <w:rPr>
          <w:rFonts w:ascii="Times New Roman" w:hAnsi="Times New Roman" w:cs="Times New Roman"/>
          <w:sz w:val="24"/>
          <w:szCs w:val="24"/>
          <w:lang w:val="en-US"/>
        </w:rPr>
        <w:t>validated against the National Patient Register and the Prescribed Drug Register.</w:t>
      </w:r>
    </w:p>
    <w:p w14:paraId="29755AE9" w14:textId="3E61353A" w:rsidR="00E02606" w:rsidRPr="00E02606" w:rsidRDefault="00E02606">
      <w:pPr>
        <w:rPr>
          <w:rFonts w:ascii="Times New Roman" w:hAnsi="Times New Roman" w:cs="Times New Roman"/>
          <w:sz w:val="24"/>
          <w:szCs w:val="24"/>
          <w:lang w:val="en-US"/>
        </w:rPr>
      </w:pPr>
      <w:bookmarkStart w:id="2" w:name="_Hlk70680193"/>
      <w:bookmarkEnd w:id="1"/>
      <w:r>
        <w:rPr>
          <w:rFonts w:ascii="Times New Roman" w:hAnsi="Times New Roman" w:cs="Times New Roman"/>
          <w:i/>
          <w:sz w:val="24"/>
          <w:szCs w:val="24"/>
          <w:lang w:val="en-US"/>
        </w:rPr>
        <w:t>Statistical analysi</w:t>
      </w:r>
      <w:r w:rsidR="009F28A3">
        <w:rPr>
          <w:rFonts w:ascii="Times New Roman" w:hAnsi="Times New Roman" w:cs="Times New Roman"/>
          <w:i/>
          <w:sz w:val="24"/>
          <w:szCs w:val="24"/>
          <w:lang w:val="en-US"/>
        </w:rPr>
        <w:t>s</w:t>
      </w:r>
    </w:p>
    <w:p w14:paraId="780863B7" w14:textId="1DCA85C1" w:rsidR="00DD0355" w:rsidRDefault="009F28A3" w:rsidP="00585C05">
      <w:pPr>
        <w:rPr>
          <w:rFonts w:ascii="Times New Roman" w:hAnsi="Times New Roman" w:cs="Times New Roman"/>
          <w:sz w:val="24"/>
          <w:szCs w:val="24"/>
          <w:lang w:val="en-US"/>
        </w:rPr>
      </w:pPr>
      <w:r>
        <w:rPr>
          <w:rFonts w:ascii="Times New Roman" w:hAnsi="Times New Roman" w:cs="Times New Roman"/>
          <w:sz w:val="24"/>
          <w:szCs w:val="24"/>
          <w:lang w:val="en-US"/>
        </w:rPr>
        <w:t xml:space="preserve">Treatment persistence of </w:t>
      </w:r>
      <w:r w:rsidR="004671CF">
        <w:rPr>
          <w:rFonts w:ascii="Times New Roman" w:hAnsi="Times New Roman" w:cs="Times New Roman"/>
          <w:sz w:val="24"/>
          <w:szCs w:val="24"/>
          <w:lang w:val="en-US"/>
        </w:rPr>
        <w:t xml:space="preserve">subjects </w:t>
      </w:r>
      <w:r>
        <w:rPr>
          <w:rFonts w:ascii="Times New Roman" w:hAnsi="Times New Roman" w:cs="Times New Roman"/>
          <w:sz w:val="24"/>
          <w:szCs w:val="24"/>
          <w:lang w:val="en-US"/>
        </w:rPr>
        <w:t xml:space="preserve">will be treated as outcome with persistence of the first-degree relative as exposure. Familial aggregation of persistence to treatment with MTX in monotherapy within early RA will be estimated using tetrachoric correlation. We will additionally fit a </w:t>
      </w:r>
      <w:r w:rsidR="00061FE3">
        <w:rPr>
          <w:rFonts w:ascii="Times New Roman" w:hAnsi="Times New Roman" w:cs="Times New Roman"/>
          <w:sz w:val="24"/>
          <w:szCs w:val="24"/>
          <w:lang w:val="en-US"/>
        </w:rPr>
        <w:t>log-binomial</w:t>
      </w:r>
      <w:r w:rsidR="007E6E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regression model to estimate the </w:t>
      </w:r>
      <w:r w:rsidR="00965D4A">
        <w:rPr>
          <w:rFonts w:ascii="Times New Roman" w:hAnsi="Times New Roman" w:cs="Times New Roman"/>
          <w:sz w:val="24"/>
          <w:szCs w:val="24"/>
          <w:lang w:val="en-US"/>
        </w:rPr>
        <w:t>familial risks</w:t>
      </w:r>
      <w:r>
        <w:rPr>
          <w:rFonts w:ascii="Times New Roman" w:hAnsi="Times New Roman" w:cs="Times New Roman"/>
          <w:sz w:val="24"/>
          <w:szCs w:val="24"/>
          <w:lang w:val="en-US"/>
        </w:rPr>
        <w:t xml:space="preserve"> of treatment persistence given the patients’ family history of MTX persistence. </w:t>
      </w:r>
      <w:ins w:id="3" w:author="Anton Öberg Sysojev" w:date="2021-05-03T11:51:00Z">
        <w:r w:rsidR="00417A40">
          <w:rPr>
            <w:rFonts w:ascii="Times New Roman" w:hAnsi="Times New Roman" w:cs="Times New Roman"/>
            <w:sz w:val="24"/>
            <w:szCs w:val="24"/>
            <w:lang w:val="en-US"/>
          </w:rPr>
          <w:t xml:space="preserve">Logistic regression will be employed for the exploratory analysis </w:t>
        </w:r>
      </w:ins>
      <w:ins w:id="4" w:author="Anton Öberg Sysojev" w:date="2021-05-03T11:52:00Z">
        <w:r w:rsidR="00417A40">
          <w:rPr>
            <w:rFonts w:ascii="Times New Roman" w:hAnsi="Times New Roman" w:cs="Times New Roman"/>
            <w:sz w:val="24"/>
            <w:szCs w:val="24"/>
            <w:lang w:val="en-US"/>
          </w:rPr>
          <w:t>as log-binomial regression suffers from convergence issues within the sub-cohorts.</w:t>
        </w:r>
      </w:ins>
      <w:r w:rsidR="00941170">
        <w:rPr>
          <w:rFonts w:ascii="Times New Roman" w:hAnsi="Times New Roman" w:cs="Times New Roman"/>
          <w:sz w:val="24"/>
          <w:szCs w:val="24"/>
          <w:lang w:val="en-US"/>
        </w:rPr>
        <w:t xml:space="preserve"> </w:t>
      </w:r>
      <w:r w:rsidR="00755DAF">
        <w:rPr>
          <w:rFonts w:ascii="Times New Roman" w:hAnsi="Times New Roman" w:cs="Times New Roman"/>
          <w:sz w:val="24"/>
          <w:szCs w:val="24"/>
          <w:lang w:val="en-US"/>
        </w:rPr>
        <w:t>For the former model, a</w:t>
      </w:r>
      <w:r>
        <w:rPr>
          <w:rFonts w:ascii="Times New Roman" w:hAnsi="Times New Roman" w:cs="Times New Roman"/>
          <w:sz w:val="24"/>
          <w:szCs w:val="24"/>
          <w:lang w:val="en-US"/>
        </w:rPr>
        <w:t xml:space="preserve"> robust sandwich variance estimator will be employed to account for familial clustering, as </w:t>
      </w:r>
      <w:r w:rsidR="00D6236B">
        <w:rPr>
          <w:rFonts w:ascii="Times New Roman" w:hAnsi="Times New Roman" w:cs="Times New Roman"/>
          <w:sz w:val="24"/>
          <w:szCs w:val="24"/>
          <w:lang w:val="en-US"/>
        </w:rPr>
        <w:t xml:space="preserve">each individual </w:t>
      </w:r>
      <w:r>
        <w:rPr>
          <w:rFonts w:ascii="Times New Roman" w:hAnsi="Times New Roman" w:cs="Times New Roman"/>
          <w:sz w:val="24"/>
          <w:szCs w:val="24"/>
          <w:lang w:val="en-US"/>
        </w:rPr>
        <w:t>may have more than one first-degree relative. Covariates to adjust for include sex, age and year of diagnosis</w:t>
      </w:r>
      <w:ins w:id="5" w:author="Anton Öberg Sysojev" w:date="2021-05-03T11:52:00Z">
        <w:r w:rsidR="00585C05">
          <w:rPr>
            <w:rFonts w:ascii="Times New Roman" w:hAnsi="Times New Roman" w:cs="Times New Roman"/>
            <w:sz w:val="24"/>
            <w:szCs w:val="24"/>
            <w:lang w:val="en-US"/>
          </w:rPr>
          <w:t xml:space="preserve">, where age will be binned into </w:t>
        </w:r>
        <w:r w:rsidR="00585C05">
          <w:rPr>
            <w:rFonts w:ascii="Times New Roman" w:hAnsi="Times New Roman" w:cs="Times New Roman"/>
            <w:sz w:val="24"/>
            <w:szCs w:val="24"/>
            <w:lang w:val="en-US"/>
          </w:rPr>
          <w:lastRenderedPageBreak/>
          <w:t>three categories for the l</w:t>
        </w:r>
      </w:ins>
      <w:ins w:id="6" w:author="Anton Öberg Sysojev" w:date="2021-05-03T11:53:00Z">
        <w:r w:rsidR="00585C05">
          <w:rPr>
            <w:rFonts w:ascii="Times New Roman" w:hAnsi="Times New Roman" w:cs="Times New Roman"/>
            <w:sz w:val="24"/>
            <w:szCs w:val="24"/>
            <w:lang w:val="en-US"/>
          </w:rPr>
          <w:t>og-binomial regression to avoid convergence issues</w:t>
        </w:r>
      </w:ins>
      <w:r>
        <w:rPr>
          <w:rFonts w:ascii="Times New Roman" w:hAnsi="Times New Roman" w:cs="Times New Roman"/>
          <w:sz w:val="24"/>
          <w:szCs w:val="24"/>
          <w:lang w:val="en-US"/>
        </w:rPr>
        <w:t xml:space="preserve">. All statistical analysis will be carried out for both definitions of persistence. To assess sensitivity of our results, analysis will </w:t>
      </w:r>
      <w:r w:rsidR="00755DAF">
        <w:rPr>
          <w:rFonts w:ascii="Times New Roman" w:hAnsi="Times New Roman" w:cs="Times New Roman"/>
          <w:sz w:val="24"/>
          <w:szCs w:val="24"/>
          <w:lang w:val="en-US"/>
        </w:rPr>
        <w:t xml:space="preserve">additionally </w:t>
      </w:r>
      <w:r>
        <w:rPr>
          <w:rFonts w:ascii="Times New Roman" w:hAnsi="Times New Roman" w:cs="Times New Roman"/>
          <w:sz w:val="24"/>
          <w:szCs w:val="24"/>
          <w:lang w:val="en-US"/>
        </w:rPr>
        <w:t>be repeated within the two replication cohorts where we only considered the familial aggregation within full-siblings as well as individuals included into the SRQ between 2006-2018</w:t>
      </w:r>
      <w:r w:rsidR="00F1036E">
        <w:rPr>
          <w:rFonts w:ascii="Times New Roman" w:hAnsi="Times New Roman" w:cs="Times New Roman"/>
          <w:sz w:val="24"/>
          <w:szCs w:val="24"/>
          <w:lang w:val="en-US"/>
        </w:rPr>
        <w:t xml:space="preserve">, where we also </w:t>
      </w:r>
      <w:r w:rsidR="004008D9">
        <w:rPr>
          <w:rFonts w:ascii="Times New Roman" w:hAnsi="Times New Roman" w:cs="Times New Roman"/>
          <w:sz w:val="24"/>
          <w:szCs w:val="24"/>
          <w:lang w:val="en-US"/>
        </w:rPr>
        <w:t xml:space="preserve">will </w:t>
      </w:r>
      <w:r w:rsidR="00F1036E">
        <w:rPr>
          <w:rFonts w:ascii="Times New Roman" w:hAnsi="Times New Roman" w:cs="Times New Roman"/>
          <w:sz w:val="24"/>
          <w:szCs w:val="24"/>
          <w:lang w:val="en-US"/>
        </w:rPr>
        <w:t xml:space="preserve">use </w:t>
      </w:r>
      <w:r w:rsidR="0069536C">
        <w:rPr>
          <w:rFonts w:ascii="Times New Roman" w:hAnsi="Times New Roman" w:cs="Times New Roman"/>
          <w:sz w:val="24"/>
          <w:szCs w:val="24"/>
          <w:lang w:val="en-US"/>
        </w:rPr>
        <w:t>the Prescribed Drug Register</w:t>
      </w:r>
      <w:r w:rsidR="00F1036E">
        <w:rPr>
          <w:rFonts w:ascii="Times New Roman" w:hAnsi="Times New Roman" w:cs="Times New Roman"/>
          <w:sz w:val="24"/>
          <w:szCs w:val="24"/>
          <w:lang w:val="en-US"/>
        </w:rPr>
        <w:t xml:space="preserve"> to validate the treatment status</w:t>
      </w:r>
      <w:r>
        <w:rPr>
          <w:rFonts w:ascii="Times New Roman" w:hAnsi="Times New Roman" w:cs="Times New Roman"/>
          <w:sz w:val="24"/>
          <w:szCs w:val="24"/>
          <w:lang w:val="en-US"/>
        </w:rPr>
        <w:t>.</w:t>
      </w:r>
    </w:p>
    <w:p w14:paraId="28A2E571" w14:textId="76665AC0" w:rsidR="00907203" w:rsidRDefault="00DD0355">
      <w:pPr>
        <w:rPr>
          <w:rFonts w:ascii="Times New Roman" w:hAnsi="Times New Roman" w:cs="Times New Roman"/>
          <w:sz w:val="24"/>
          <w:szCs w:val="24"/>
          <w:lang w:val="en-US"/>
        </w:rPr>
      </w:pPr>
      <w:r>
        <w:rPr>
          <w:rFonts w:ascii="Times New Roman" w:hAnsi="Times New Roman" w:cs="Times New Roman"/>
          <w:sz w:val="24"/>
          <w:szCs w:val="24"/>
          <w:lang w:val="en-US"/>
        </w:rPr>
        <w:t xml:space="preserve">Extraction of the study cohort </w:t>
      </w:r>
      <w:r w:rsidR="00D81DCE">
        <w:rPr>
          <w:rFonts w:ascii="Times New Roman" w:hAnsi="Times New Roman" w:cs="Times New Roman"/>
          <w:sz w:val="24"/>
          <w:szCs w:val="24"/>
          <w:lang w:val="en-US"/>
        </w:rPr>
        <w:t xml:space="preserve">from the previously mentioned registers </w:t>
      </w:r>
      <w:r>
        <w:rPr>
          <w:rFonts w:ascii="Times New Roman" w:hAnsi="Times New Roman" w:cs="Times New Roman"/>
          <w:sz w:val="24"/>
          <w:szCs w:val="24"/>
          <w:lang w:val="en-US"/>
        </w:rPr>
        <w:t>w</w:t>
      </w:r>
      <w:r w:rsidR="00701D8F">
        <w:rPr>
          <w:rFonts w:ascii="Times New Roman" w:hAnsi="Times New Roman" w:cs="Times New Roman"/>
          <w:sz w:val="24"/>
          <w:szCs w:val="24"/>
          <w:lang w:val="en-US"/>
        </w:rPr>
        <w:t xml:space="preserve">ill be done </w:t>
      </w:r>
      <w:r>
        <w:rPr>
          <w:rFonts w:ascii="Times New Roman" w:hAnsi="Times New Roman" w:cs="Times New Roman"/>
          <w:sz w:val="24"/>
          <w:szCs w:val="24"/>
          <w:lang w:val="en-US"/>
        </w:rPr>
        <w:t xml:space="preserve">in SAS version </w:t>
      </w:r>
      <w:r w:rsidR="005C60C1">
        <w:rPr>
          <w:rFonts w:ascii="Times New Roman" w:hAnsi="Times New Roman" w:cs="Times New Roman"/>
          <w:sz w:val="24"/>
          <w:szCs w:val="24"/>
          <w:lang w:val="en-US"/>
        </w:rPr>
        <w:t>9.4, w</w:t>
      </w:r>
      <w:r>
        <w:rPr>
          <w:rFonts w:ascii="Times New Roman" w:hAnsi="Times New Roman" w:cs="Times New Roman"/>
          <w:sz w:val="24"/>
          <w:szCs w:val="24"/>
          <w:lang w:val="en-US"/>
        </w:rPr>
        <w:t>ith the statistical analys</w:t>
      </w:r>
      <w:r w:rsidR="00645526">
        <w:rPr>
          <w:rFonts w:ascii="Times New Roman" w:hAnsi="Times New Roman" w:cs="Times New Roman"/>
          <w:sz w:val="24"/>
          <w:szCs w:val="24"/>
          <w:lang w:val="en-US"/>
        </w:rPr>
        <w:t>e</w:t>
      </w:r>
      <w:r>
        <w:rPr>
          <w:rFonts w:ascii="Times New Roman" w:hAnsi="Times New Roman" w:cs="Times New Roman"/>
          <w:sz w:val="24"/>
          <w:szCs w:val="24"/>
          <w:lang w:val="en-US"/>
        </w:rPr>
        <w:t xml:space="preserve">s performed with R version </w:t>
      </w:r>
      <w:r w:rsidR="007F4042">
        <w:rPr>
          <w:rFonts w:ascii="Times New Roman" w:hAnsi="Times New Roman" w:cs="Times New Roman"/>
          <w:sz w:val="24"/>
          <w:szCs w:val="24"/>
          <w:lang w:val="en-US"/>
        </w:rPr>
        <w:t>4.</w:t>
      </w:r>
      <w:r w:rsidR="00316C39">
        <w:rPr>
          <w:rFonts w:ascii="Times New Roman" w:hAnsi="Times New Roman" w:cs="Times New Roman"/>
          <w:sz w:val="24"/>
          <w:szCs w:val="24"/>
          <w:lang w:val="en-US"/>
        </w:rPr>
        <w:t>0.2</w:t>
      </w:r>
      <w:r w:rsidR="007F4042">
        <w:rPr>
          <w:rFonts w:ascii="Times New Roman" w:hAnsi="Times New Roman" w:cs="Times New Roman"/>
          <w:sz w:val="24"/>
          <w:szCs w:val="24"/>
          <w:lang w:val="en-US"/>
        </w:rPr>
        <w:t>.</w:t>
      </w:r>
    </w:p>
    <w:bookmarkEnd w:id="2"/>
    <w:p w14:paraId="1AE3DB05" w14:textId="444FA212" w:rsidR="00D746CF" w:rsidRDefault="00BE3ED5">
      <w:pPr>
        <w:rPr>
          <w:rFonts w:ascii="Times New Roman" w:hAnsi="Times New Roman" w:cs="Times New Roman"/>
          <w:b/>
          <w:sz w:val="24"/>
          <w:szCs w:val="24"/>
          <w:lang w:val="en-US"/>
        </w:rPr>
      </w:pPr>
      <w:r>
        <w:rPr>
          <w:rFonts w:ascii="Times New Roman" w:hAnsi="Times New Roman" w:cs="Times New Roman"/>
          <w:b/>
          <w:sz w:val="24"/>
          <w:szCs w:val="24"/>
          <w:lang w:val="en-US"/>
        </w:rPr>
        <w:t>Preliminary results</w:t>
      </w:r>
    </w:p>
    <w:p w14:paraId="5EB4F42A" w14:textId="2FEB49C9" w:rsidR="00C86576" w:rsidRDefault="001E35B7" w:rsidP="008C69C0">
      <w:pPr>
        <w:rPr>
          <w:rFonts w:ascii="Times New Roman" w:hAnsi="Times New Roman" w:cs="Times New Roman"/>
          <w:sz w:val="24"/>
          <w:szCs w:val="24"/>
          <w:lang w:val="en-US"/>
        </w:rPr>
      </w:pPr>
      <w:r>
        <w:rPr>
          <w:rFonts w:ascii="Times New Roman" w:hAnsi="Times New Roman" w:cs="Times New Roman"/>
          <w:sz w:val="24"/>
          <w:szCs w:val="24"/>
          <w:lang w:val="en-US"/>
        </w:rPr>
        <w:t xml:space="preserve">We found a total of 15,855 early RA patients prescribed MTX in monotherapy as their first treatment. Among these, we identified 310 </w:t>
      </w:r>
      <w:r w:rsidR="005A52AE">
        <w:rPr>
          <w:rFonts w:ascii="Times New Roman" w:hAnsi="Times New Roman" w:cs="Times New Roman"/>
          <w:sz w:val="24"/>
          <w:szCs w:val="24"/>
          <w:lang w:val="en-US"/>
        </w:rPr>
        <w:t>individuals</w:t>
      </w:r>
      <w:r w:rsidR="00BC0165">
        <w:rPr>
          <w:rFonts w:ascii="Times New Roman" w:hAnsi="Times New Roman" w:cs="Times New Roman"/>
          <w:sz w:val="24"/>
          <w:szCs w:val="24"/>
          <w:lang w:val="en-US"/>
        </w:rPr>
        <w:t xml:space="preserve"> with a first-degree relative concordant for</w:t>
      </w:r>
      <w:r w:rsidR="00E15C24">
        <w:rPr>
          <w:rFonts w:ascii="Times New Roman" w:hAnsi="Times New Roman" w:cs="Times New Roman"/>
          <w:sz w:val="24"/>
          <w:szCs w:val="24"/>
          <w:lang w:val="en-US"/>
        </w:rPr>
        <w:t xml:space="preserve"> both</w:t>
      </w:r>
      <w:r w:rsidR="00BC0165">
        <w:rPr>
          <w:rFonts w:ascii="Times New Roman" w:hAnsi="Times New Roman" w:cs="Times New Roman"/>
          <w:sz w:val="24"/>
          <w:szCs w:val="24"/>
          <w:lang w:val="en-US"/>
        </w:rPr>
        <w:t xml:space="preserve"> early RA and treatment</w:t>
      </w:r>
      <w:r w:rsidR="009901E6">
        <w:rPr>
          <w:rFonts w:ascii="Times New Roman" w:hAnsi="Times New Roman" w:cs="Times New Roman"/>
          <w:sz w:val="24"/>
          <w:szCs w:val="24"/>
          <w:lang w:val="en-US"/>
        </w:rPr>
        <w:t>, taken here as the working study cohort</w:t>
      </w:r>
      <w:r w:rsidR="00BC0165">
        <w:rPr>
          <w:rFonts w:ascii="Times New Roman" w:hAnsi="Times New Roman" w:cs="Times New Roman"/>
          <w:sz w:val="24"/>
          <w:szCs w:val="24"/>
          <w:lang w:val="en-US"/>
        </w:rPr>
        <w:t>.</w:t>
      </w:r>
      <w:r w:rsidR="00E15C24">
        <w:rPr>
          <w:rFonts w:ascii="Times New Roman" w:hAnsi="Times New Roman" w:cs="Times New Roman"/>
          <w:sz w:val="24"/>
          <w:szCs w:val="24"/>
          <w:lang w:val="en-US"/>
        </w:rPr>
        <w:t xml:space="preserve"> Only</w:t>
      </w:r>
      <w:r w:rsidR="00563C4F">
        <w:rPr>
          <w:rFonts w:ascii="Times New Roman" w:hAnsi="Times New Roman" w:cs="Times New Roman"/>
          <w:sz w:val="24"/>
          <w:szCs w:val="24"/>
          <w:lang w:val="en-US"/>
        </w:rPr>
        <w:t xml:space="preserve"> six</w:t>
      </w:r>
      <w:r w:rsidR="00E15C24">
        <w:rPr>
          <w:rFonts w:ascii="Times New Roman" w:hAnsi="Times New Roman" w:cs="Times New Roman"/>
          <w:sz w:val="24"/>
          <w:szCs w:val="24"/>
          <w:lang w:val="en-US"/>
        </w:rPr>
        <w:t xml:space="preserve"> of these had more than one first-degree relative</w:t>
      </w:r>
      <w:r w:rsidR="00816DA4">
        <w:rPr>
          <w:rFonts w:ascii="Times New Roman" w:hAnsi="Times New Roman" w:cs="Times New Roman"/>
          <w:sz w:val="24"/>
          <w:szCs w:val="24"/>
          <w:lang w:val="en-US"/>
        </w:rPr>
        <w:t xml:space="preserve">. The majority of first-degree relatives were siblings, with siblings in </w:t>
      </w:r>
      <w:r w:rsidR="002F629E">
        <w:rPr>
          <w:rFonts w:ascii="Times New Roman" w:hAnsi="Times New Roman" w:cs="Times New Roman"/>
          <w:sz w:val="24"/>
          <w:szCs w:val="24"/>
          <w:lang w:val="en-US"/>
        </w:rPr>
        <w:t>~4</w:t>
      </w:r>
      <w:r w:rsidR="00756BA1">
        <w:rPr>
          <w:rFonts w:ascii="Times New Roman" w:hAnsi="Times New Roman" w:cs="Times New Roman"/>
          <w:sz w:val="24"/>
          <w:szCs w:val="24"/>
          <w:lang w:val="en-US"/>
        </w:rPr>
        <w:t>3</w:t>
      </w:r>
      <w:r w:rsidR="00816DA4">
        <w:rPr>
          <w:rFonts w:ascii="Times New Roman" w:hAnsi="Times New Roman" w:cs="Times New Roman"/>
          <w:sz w:val="24"/>
          <w:szCs w:val="24"/>
          <w:lang w:val="en-US"/>
        </w:rPr>
        <w:t xml:space="preserve">% of pairings, offspring in </w:t>
      </w:r>
      <w:r w:rsidR="00446DA0">
        <w:rPr>
          <w:rFonts w:ascii="Times New Roman" w:hAnsi="Times New Roman" w:cs="Times New Roman"/>
          <w:sz w:val="24"/>
          <w:szCs w:val="24"/>
          <w:lang w:val="en-US"/>
        </w:rPr>
        <w:t>~29</w:t>
      </w:r>
      <w:r w:rsidR="00816DA4">
        <w:rPr>
          <w:rFonts w:ascii="Times New Roman" w:hAnsi="Times New Roman" w:cs="Times New Roman"/>
          <w:sz w:val="24"/>
          <w:szCs w:val="24"/>
          <w:lang w:val="en-US"/>
        </w:rPr>
        <w:t>% of pairings and otherwise a parent (~</w:t>
      </w:r>
      <w:r w:rsidR="00756BA1">
        <w:rPr>
          <w:rFonts w:ascii="Times New Roman" w:hAnsi="Times New Roman" w:cs="Times New Roman"/>
          <w:sz w:val="24"/>
          <w:szCs w:val="24"/>
          <w:lang w:val="en-US"/>
        </w:rPr>
        <w:t>18</w:t>
      </w:r>
      <w:r w:rsidR="00816DA4">
        <w:rPr>
          <w:rFonts w:ascii="Times New Roman" w:hAnsi="Times New Roman" w:cs="Times New Roman"/>
          <w:sz w:val="24"/>
          <w:szCs w:val="24"/>
          <w:lang w:val="en-US"/>
        </w:rPr>
        <w:t>% and ~</w:t>
      </w:r>
      <w:r w:rsidR="00756BA1">
        <w:rPr>
          <w:rFonts w:ascii="Times New Roman" w:hAnsi="Times New Roman" w:cs="Times New Roman"/>
          <w:sz w:val="24"/>
          <w:szCs w:val="24"/>
          <w:lang w:val="en-US"/>
        </w:rPr>
        <w:t>11</w:t>
      </w:r>
      <w:r w:rsidR="00816DA4">
        <w:rPr>
          <w:rFonts w:ascii="Times New Roman" w:hAnsi="Times New Roman" w:cs="Times New Roman"/>
          <w:sz w:val="24"/>
          <w:szCs w:val="24"/>
          <w:lang w:val="en-US"/>
        </w:rPr>
        <w:t>% mothers and fathers respectively).</w:t>
      </w:r>
      <w:r w:rsidR="005A52AE">
        <w:rPr>
          <w:rFonts w:ascii="Times New Roman" w:hAnsi="Times New Roman" w:cs="Times New Roman"/>
          <w:sz w:val="24"/>
          <w:szCs w:val="24"/>
          <w:lang w:val="en-US"/>
        </w:rPr>
        <w:t xml:space="preserve"> The distribution of individuals into </w:t>
      </w:r>
      <w:r w:rsidR="000533F2">
        <w:rPr>
          <w:rFonts w:ascii="Times New Roman" w:hAnsi="Times New Roman" w:cs="Times New Roman"/>
          <w:sz w:val="24"/>
          <w:szCs w:val="24"/>
          <w:lang w:val="en-US"/>
        </w:rPr>
        <w:t xml:space="preserve">categories of </w:t>
      </w:r>
      <w:r w:rsidR="005A52AE">
        <w:rPr>
          <w:rFonts w:ascii="Times New Roman" w:hAnsi="Times New Roman" w:cs="Times New Roman"/>
          <w:sz w:val="24"/>
          <w:szCs w:val="24"/>
          <w:lang w:val="en-US"/>
        </w:rPr>
        <w:t>persistent and no</w:t>
      </w:r>
      <w:r w:rsidR="000533F2">
        <w:rPr>
          <w:rFonts w:ascii="Times New Roman" w:hAnsi="Times New Roman" w:cs="Times New Roman"/>
          <w:sz w:val="24"/>
          <w:szCs w:val="24"/>
          <w:lang w:val="en-US"/>
        </w:rPr>
        <w:t>n</w:t>
      </w:r>
      <w:r w:rsidR="005A52AE">
        <w:rPr>
          <w:rFonts w:ascii="Times New Roman" w:hAnsi="Times New Roman" w:cs="Times New Roman"/>
          <w:sz w:val="24"/>
          <w:szCs w:val="24"/>
          <w:lang w:val="en-US"/>
        </w:rPr>
        <w:t>-persistent</w:t>
      </w:r>
      <w:r w:rsidR="000533F2">
        <w:rPr>
          <w:rFonts w:ascii="Times New Roman" w:hAnsi="Times New Roman" w:cs="Times New Roman"/>
          <w:sz w:val="24"/>
          <w:szCs w:val="24"/>
          <w:lang w:val="en-US"/>
        </w:rPr>
        <w:t>, as well as further cohort characteristics, can be found in Table 1a below.</w:t>
      </w:r>
      <w:r w:rsidR="000048C7">
        <w:rPr>
          <w:rFonts w:ascii="Times New Roman" w:hAnsi="Times New Roman" w:cs="Times New Roman"/>
          <w:sz w:val="24"/>
          <w:szCs w:val="24"/>
          <w:lang w:val="en-US"/>
        </w:rPr>
        <w:t xml:space="preserve"> </w:t>
      </w:r>
      <w:r w:rsidR="00A22FC7">
        <w:rPr>
          <w:rFonts w:ascii="Times New Roman" w:hAnsi="Times New Roman" w:cs="Times New Roman"/>
          <w:sz w:val="24"/>
          <w:szCs w:val="24"/>
          <w:lang w:val="en-US"/>
        </w:rPr>
        <w:t>The g</w:t>
      </w:r>
      <w:r w:rsidR="000048C7">
        <w:rPr>
          <w:rFonts w:ascii="Times New Roman" w:hAnsi="Times New Roman" w:cs="Times New Roman"/>
          <w:sz w:val="24"/>
          <w:szCs w:val="24"/>
          <w:lang w:val="en-US"/>
        </w:rPr>
        <w:t xml:space="preserve">roups </w:t>
      </w:r>
      <w:r w:rsidR="00A22FC7">
        <w:rPr>
          <w:rFonts w:ascii="Times New Roman" w:hAnsi="Times New Roman" w:cs="Times New Roman"/>
          <w:sz w:val="24"/>
          <w:szCs w:val="24"/>
          <w:lang w:val="en-US"/>
        </w:rPr>
        <w:t>we</w:t>
      </w:r>
      <w:r w:rsidR="000048C7">
        <w:rPr>
          <w:rFonts w:ascii="Times New Roman" w:hAnsi="Times New Roman" w:cs="Times New Roman"/>
          <w:sz w:val="24"/>
          <w:szCs w:val="24"/>
          <w:lang w:val="en-US"/>
        </w:rPr>
        <w:t>re generally comparable, both when comparing between persistent/non-persistent and between persistence at one and three years. The non-persistent individuals were generally more often women and started treatment at an earlier age. Early onset RA and being female are both risk factors for increased disease severity which could explain the slight imbalance observed here</w:t>
      </w:r>
      <w:r w:rsidR="00745A0D">
        <w:rPr>
          <w:rFonts w:ascii="Times New Roman" w:hAnsi="Times New Roman" w:cs="Times New Roman"/>
          <w:sz w:val="24"/>
          <w:szCs w:val="24"/>
          <w:lang w:val="en-US"/>
        </w:rPr>
        <w:t xml:space="preserve"> [</w:t>
      </w:r>
      <w:proofErr w:type="spellStart"/>
      <w:r w:rsidR="00745A0D">
        <w:rPr>
          <w:rFonts w:ascii="Times New Roman" w:hAnsi="Times New Roman" w:cs="Times New Roman"/>
          <w:sz w:val="24"/>
          <w:szCs w:val="24"/>
          <w:lang w:val="en-US"/>
        </w:rPr>
        <w:t>Saevarsdottir</w:t>
      </w:r>
      <w:proofErr w:type="spellEnd"/>
      <w:r w:rsidR="004565EA">
        <w:rPr>
          <w:rFonts w:ascii="Times New Roman" w:hAnsi="Times New Roman" w:cs="Times New Roman"/>
          <w:sz w:val="24"/>
          <w:szCs w:val="24"/>
          <w:lang w:val="en-US"/>
        </w:rPr>
        <w:t xml:space="preserve">, </w:t>
      </w:r>
      <w:proofErr w:type="spellStart"/>
      <w:r w:rsidR="004565EA">
        <w:rPr>
          <w:rFonts w:ascii="Times New Roman" w:hAnsi="Times New Roman" w:cs="Times New Roman"/>
          <w:sz w:val="24"/>
          <w:szCs w:val="24"/>
          <w:lang w:val="en-US"/>
        </w:rPr>
        <w:t>Katchamart</w:t>
      </w:r>
      <w:proofErr w:type="spellEnd"/>
      <w:r w:rsidR="00745A0D">
        <w:rPr>
          <w:rFonts w:ascii="Times New Roman" w:hAnsi="Times New Roman" w:cs="Times New Roman"/>
          <w:sz w:val="24"/>
          <w:szCs w:val="24"/>
          <w:lang w:val="en-US"/>
        </w:rPr>
        <w:t>]</w:t>
      </w:r>
      <w:r w:rsidR="000048C7">
        <w:rPr>
          <w:rFonts w:ascii="Times New Roman" w:hAnsi="Times New Roman" w:cs="Times New Roman"/>
          <w:sz w:val="24"/>
          <w:szCs w:val="24"/>
          <w:lang w:val="en-US"/>
        </w:rPr>
        <w:t xml:space="preserve">. </w:t>
      </w:r>
      <w:r w:rsidR="008C69C0">
        <w:rPr>
          <w:rFonts w:ascii="Times New Roman" w:hAnsi="Times New Roman" w:cs="Times New Roman"/>
          <w:sz w:val="24"/>
          <w:szCs w:val="24"/>
          <w:lang w:val="en-US"/>
        </w:rPr>
        <w:t>Being seropositive is also a known characteristic associated with increased disease severity [</w:t>
      </w:r>
      <w:proofErr w:type="spellStart"/>
      <w:r w:rsidR="008C69C0">
        <w:rPr>
          <w:rFonts w:ascii="Times New Roman" w:hAnsi="Times New Roman" w:cs="Times New Roman"/>
          <w:sz w:val="24"/>
          <w:szCs w:val="24"/>
          <w:lang w:val="en-US"/>
        </w:rPr>
        <w:t>Katchamart</w:t>
      </w:r>
      <w:proofErr w:type="spellEnd"/>
      <w:r w:rsidR="008C69C0">
        <w:rPr>
          <w:rFonts w:ascii="Times New Roman" w:hAnsi="Times New Roman" w:cs="Times New Roman"/>
          <w:sz w:val="24"/>
          <w:szCs w:val="24"/>
          <w:lang w:val="en-US"/>
        </w:rPr>
        <w:t>] though only negligible differences were here discerned between the two groups.</w:t>
      </w:r>
    </w:p>
    <w:p w14:paraId="5156BA48" w14:textId="77777777" w:rsidR="00C4185A" w:rsidRDefault="00B938C2">
      <w:pPr>
        <w:rPr>
          <w:rFonts w:ascii="Times New Roman" w:hAnsi="Times New Roman" w:cs="Times New Roman"/>
          <w:sz w:val="24"/>
          <w:szCs w:val="24"/>
          <w:lang w:val="en-US"/>
        </w:rPr>
      </w:pPr>
      <w:r>
        <w:rPr>
          <w:rFonts w:ascii="Times New Roman" w:hAnsi="Times New Roman" w:cs="Times New Roman"/>
          <w:sz w:val="24"/>
          <w:szCs w:val="24"/>
          <w:lang w:val="en-US"/>
        </w:rPr>
        <w:t xml:space="preserve">For the analysis of </w:t>
      </w:r>
      <w:proofErr w:type="gramStart"/>
      <w:r>
        <w:rPr>
          <w:rFonts w:ascii="Times New Roman" w:hAnsi="Times New Roman" w:cs="Times New Roman"/>
          <w:sz w:val="24"/>
          <w:szCs w:val="24"/>
          <w:lang w:val="en-US"/>
        </w:rPr>
        <w:t>prediction</w:t>
      </w:r>
      <w:proofErr w:type="gramEnd"/>
      <w:r>
        <w:rPr>
          <w:rFonts w:ascii="Times New Roman" w:hAnsi="Times New Roman" w:cs="Times New Roman"/>
          <w:sz w:val="24"/>
          <w:szCs w:val="24"/>
          <w:lang w:val="en-US"/>
        </w:rPr>
        <w:t xml:space="preserve"> we identified </w:t>
      </w:r>
      <w:r w:rsidR="00A56B06">
        <w:rPr>
          <w:rFonts w:ascii="Times New Roman" w:hAnsi="Times New Roman" w:cs="Times New Roman"/>
          <w:sz w:val="24"/>
          <w:szCs w:val="24"/>
          <w:lang w:val="en-US"/>
        </w:rPr>
        <w:t xml:space="preserve">138 and 102 index patients respectively, who had a first-degree relative starting treatment at least one or three years prior to treatment start within the index patient. </w:t>
      </w:r>
      <w:r w:rsidR="00E5210A">
        <w:rPr>
          <w:rFonts w:ascii="Times New Roman" w:hAnsi="Times New Roman" w:cs="Times New Roman"/>
          <w:sz w:val="24"/>
          <w:szCs w:val="24"/>
          <w:lang w:val="en-US"/>
        </w:rPr>
        <w:t xml:space="preserve">Cohort characteristics of the index patients can be found in Table 1b below. Distributions are generally similar to those of the full cohort observed in Table 1a with slightly fewer seropositive cases (most likely a result of </w:t>
      </w:r>
      <w:r w:rsidR="00C10D69">
        <w:rPr>
          <w:rFonts w:ascii="Times New Roman" w:hAnsi="Times New Roman" w:cs="Times New Roman"/>
          <w:sz w:val="24"/>
          <w:szCs w:val="24"/>
          <w:lang w:val="en-US"/>
        </w:rPr>
        <w:t>the majority of individuals with missing serostatus remaining among the index patients). One major distinguishing factor is the much later year of MTX treatment start; this is an expected result of using only individuals with first-degree relatives treated prior to their own treatment start as index patients.</w:t>
      </w:r>
    </w:p>
    <w:p w14:paraId="1AD16933" w14:textId="1ECA48C7" w:rsidR="00E02606" w:rsidRDefault="00E02606">
      <w:pPr>
        <w:rPr>
          <w:rFonts w:ascii="Times New Roman" w:hAnsi="Times New Roman" w:cs="Times New Roman"/>
          <w:b/>
          <w:sz w:val="24"/>
          <w:szCs w:val="24"/>
          <w:lang w:val="en-US"/>
        </w:rPr>
      </w:pPr>
      <w:r>
        <w:rPr>
          <w:rFonts w:ascii="Times New Roman" w:hAnsi="Times New Roman" w:cs="Times New Roman"/>
          <w:b/>
          <w:sz w:val="24"/>
          <w:szCs w:val="24"/>
          <w:lang w:val="en-US"/>
        </w:rPr>
        <w:t>Author list</w:t>
      </w:r>
    </w:p>
    <w:p w14:paraId="5776C3B3" w14:textId="776FFFB2" w:rsidR="00135BB3" w:rsidRPr="00027613" w:rsidRDefault="00E02606">
      <w:pPr>
        <w:rPr>
          <w:rFonts w:ascii="Times New Roman" w:hAnsi="Times New Roman" w:cs="Times New Roman"/>
          <w:sz w:val="24"/>
          <w:szCs w:val="24"/>
          <w:lang w:val="en-US"/>
        </w:rPr>
      </w:pPr>
      <w:r w:rsidRPr="00027613">
        <w:rPr>
          <w:rFonts w:ascii="Times New Roman" w:hAnsi="Times New Roman" w:cs="Times New Roman"/>
          <w:sz w:val="24"/>
          <w:szCs w:val="24"/>
          <w:lang w:val="en-US"/>
        </w:rPr>
        <w:t>Anton Öberg Sysoje</w:t>
      </w:r>
      <w:r w:rsidR="00907203" w:rsidRPr="00027613">
        <w:rPr>
          <w:rFonts w:ascii="Times New Roman" w:hAnsi="Times New Roman" w:cs="Times New Roman"/>
          <w:sz w:val="24"/>
          <w:szCs w:val="24"/>
          <w:lang w:val="en-US"/>
        </w:rPr>
        <w:t xml:space="preserve">v; </w:t>
      </w:r>
      <w:r w:rsidR="00135BB3" w:rsidRPr="00027613">
        <w:rPr>
          <w:rFonts w:ascii="Times New Roman" w:hAnsi="Times New Roman" w:cs="Times New Roman"/>
          <w:sz w:val="24"/>
          <w:szCs w:val="24"/>
          <w:lang w:val="en-US"/>
        </w:rPr>
        <w:t xml:space="preserve">Helga </w:t>
      </w:r>
      <w:proofErr w:type="spellStart"/>
      <w:r w:rsidR="00135BB3" w:rsidRPr="00027613">
        <w:rPr>
          <w:rFonts w:ascii="Times New Roman" w:hAnsi="Times New Roman" w:cs="Times New Roman"/>
          <w:sz w:val="24"/>
          <w:szCs w:val="24"/>
          <w:lang w:val="en-US"/>
        </w:rPr>
        <w:t>Westerlind</w:t>
      </w:r>
      <w:proofErr w:type="spellEnd"/>
      <w:r w:rsidR="00907203" w:rsidRPr="00027613">
        <w:rPr>
          <w:rFonts w:ascii="Times New Roman" w:hAnsi="Times New Roman" w:cs="Times New Roman"/>
          <w:sz w:val="24"/>
          <w:szCs w:val="24"/>
          <w:lang w:val="en-US"/>
        </w:rPr>
        <w:t xml:space="preserve">; </w:t>
      </w:r>
      <w:r w:rsidR="00135BB3" w:rsidRPr="00027613">
        <w:rPr>
          <w:rFonts w:ascii="Times New Roman" w:hAnsi="Times New Roman" w:cs="Times New Roman"/>
          <w:sz w:val="24"/>
          <w:szCs w:val="24"/>
          <w:lang w:val="en-US"/>
        </w:rPr>
        <w:t xml:space="preserve">Johan </w:t>
      </w:r>
      <w:proofErr w:type="spellStart"/>
      <w:r w:rsidR="00135BB3" w:rsidRPr="00027613">
        <w:rPr>
          <w:rFonts w:ascii="Times New Roman" w:hAnsi="Times New Roman" w:cs="Times New Roman"/>
          <w:sz w:val="24"/>
          <w:szCs w:val="24"/>
          <w:lang w:val="en-US"/>
        </w:rPr>
        <w:t>Askling</w:t>
      </w:r>
      <w:proofErr w:type="spellEnd"/>
      <w:r w:rsidR="00027613" w:rsidRPr="00027613">
        <w:rPr>
          <w:rFonts w:ascii="Times New Roman" w:hAnsi="Times New Roman" w:cs="Times New Roman"/>
          <w:sz w:val="24"/>
          <w:szCs w:val="24"/>
          <w:lang w:val="en-US"/>
        </w:rPr>
        <w:t xml:space="preserve">; Thomas </w:t>
      </w:r>
      <w:proofErr w:type="spellStart"/>
      <w:r w:rsidR="00027613" w:rsidRPr="00027613">
        <w:rPr>
          <w:rFonts w:ascii="Times New Roman" w:hAnsi="Times New Roman" w:cs="Times New Roman"/>
          <w:sz w:val="24"/>
          <w:szCs w:val="24"/>
          <w:lang w:val="en-US"/>
        </w:rPr>
        <w:t>Frisell</w:t>
      </w:r>
      <w:proofErr w:type="spellEnd"/>
      <w:r w:rsidR="00027613" w:rsidRPr="00027613">
        <w:rPr>
          <w:rFonts w:ascii="Times New Roman" w:hAnsi="Times New Roman" w:cs="Times New Roman"/>
          <w:sz w:val="24"/>
          <w:szCs w:val="24"/>
          <w:lang w:val="en-US"/>
        </w:rPr>
        <w:t xml:space="preserve">; </w:t>
      </w:r>
      <w:proofErr w:type="spellStart"/>
      <w:r w:rsidR="004349EF">
        <w:rPr>
          <w:rFonts w:ascii="Times New Roman" w:hAnsi="Times New Roman" w:cs="Times New Roman"/>
          <w:sz w:val="24"/>
          <w:szCs w:val="24"/>
          <w:lang w:val="en-US"/>
        </w:rPr>
        <w:t>Bé</w:t>
      </w:r>
      <w:r w:rsidR="00027613" w:rsidRPr="00027613">
        <w:rPr>
          <w:rFonts w:ascii="Times New Roman" w:hAnsi="Times New Roman" w:cs="Times New Roman"/>
          <w:sz w:val="24"/>
          <w:szCs w:val="24"/>
          <w:lang w:val="en-US"/>
        </w:rPr>
        <w:t>n</w:t>
      </w:r>
      <w:r w:rsidR="004349EF">
        <w:rPr>
          <w:rFonts w:ascii="Times New Roman" w:hAnsi="Times New Roman" w:cs="Times New Roman"/>
          <w:sz w:val="24"/>
          <w:szCs w:val="24"/>
          <w:lang w:val="en-US"/>
        </w:rPr>
        <w:t>é</w:t>
      </w:r>
      <w:r w:rsidR="00027613" w:rsidRPr="00027613">
        <w:rPr>
          <w:rFonts w:ascii="Times New Roman" w:hAnsi="Times New Roman" w:cs="Times New Roman"/>
          <w:sz w:val="24"/>
          <w:szCs w:val="24"/>
          <w:lang w:val="en-US"/>
        </w:rPr>
        <w:t>dicte</w:t>
      </w:r>
      <w:proofErr w:type="spellEnd"/>
      <w:r w:rsidR="00027613" w:rsidRPr="00027613">
        <w:rPr>
          <w:rFonts w:ascii="Times New Roman" w:hAnsi="Times New Roman" w:cs="Times New Roman"/>
          <w:sz w:val="24"/>
          <w:szCs w:val="24"/>
          <w:lang w:val="en-US"/>
        </w:rPr>
        <w:t xml:space="preserve"> </w:t>
      </w:r>
      <w:proofErr w:type="spellStart"/>
      <w:r w:rsidR="00027613" w:rsidRPr="00027613">
        <w:rPr>
          <w:rFonts w:ascii="Times New Roman" w:hAnsi="Times New Roman" w:cs="Times New Roman"/>
          <w:sz w:val="24"/>
          <w:szCs w:val="24"/>
          <w:lang w:val="en-US"/>
        </w:rPr>
        <w:t>Delcoign</w:t>
      </w:r>
      <w:r w:rsidR="00027613">
        <w:rPr>
          <w:rFonts w:ascii="Times New Roman" w:hAnsi="Times New Roman" w:cs="Times New Roman"/>
          <w:sz w:val="24"/>
          <w:szCs w:val="24"/>
          <w:lang w:val="en-US"/>
        </w:rPr>
        <w:t>e</w:t>
      </w:r>
      <w:proofErr w:type="spellEnd"/>
    </w:p>
    <w:p w14:paraId="762791FB" w14:textId="10122F0D" w:rsidR="00E02606" w:rsidRPr="00907203" w:rsidRDefault="00E02606">
      <w:pPr>
        <w:rPr>
          <w:rFonts w:ascii="Times New Roman" w:hAnsi="Times New Roman" w:cs="Times New Roman"/>
          <w:b/>
          <w:sz w:val="24"/>
          <w:szCs w:val="24"/>
          <w:lang w:val="en-US"/>
        </w:rPr>
      </w:pPr>
      <w:r w:rsidRPr="00907203">
        <w:rPr>
          <w:rFonts w:ascii="Times New Roman" w:hAnsi="Times New Roman" w:cs="Times New Roman"/>
          <w:b/>
          <w:sz w:val="24"/>
          <w:szCs w:val="24"/>
          <w:lang w:val="en-US"/>
        </w:rPr>
        <w:t>References</w:t>
      </w:r>
    </w:p>
    <w:p w14:paraId="55C79CF7" w14:textId="740AEE32" w:rsidR="00F13961" w:rsidRPr="002B22EB" w:rsidRDefault="00E02606" w:rsidP="00F13961">
      <w:pPr>
        <w:rPr>
          <w:rFonts w:ascii="Times New Roman" w:hAnsi="Times New Roman" w:cs="Times New Roman"/>
          <w:sz w:val="24"/>
          <w:szCs w:val="24"/>
          <w:lang w:val="sv-SE"/>
        </w:rPr>
      </w:pPr>
      <w:r w:rsidRPr="0079448B">
        <w:rPr>
          <w:rFonts w:ascii="Times New Roman" w:hAnsi="Times New Roman" w:cs="Times New Roman"/>
          <w:sz w:val="24"/>
          <w:szCs w:val="24"/>
          <w:lang w:val="sv-SE"/>
        </w:rPr>
        <w:t>[</w:t>
      </w:r>
      <w:proofErr w:type="spellStart"/>
      <w:r w:rsidR="007B444F" w:rsidRPr="0079448B">
        <w:rPr>
          <w:rFonts w:ascii="Times New Roman" w:hAnsi="Times New Roman" w:cs="Times New Roman"/>
          <w:sz w:val="24"/>
          <w:szCs w:val="24"/>
          <w:lang w:val="sv-SE"/>
        </w:rPr>
        <w:t>Smolen</w:t>
      </w:r>
      <w:proofErr w:type="spellEnd"/>
      <w:r w:rsidR="007B444F" w:rsidRPr="0079448B">
        <w:rPr>
          <w:rFonts w:ascii="Times New Roman" w:hAnsi="Times New Roman" w:cs="Times New Roman"/>
          <w:sz w:val="24"/>
          <w:szCs w:val="24"/>
          <w:lang w:val="sv-SE"/>
        </w:rPr>
        <w:t xml:space="preserve">] </w:t>
      </w:r>
      <w:r w:rsidR="0038172D" w:rsidRPr="0079448B">
        <w:rPr>
          <w:rFonts w:ascii="Times New Roman" w:hAnsi="Times New Roman" w:cs="Times New Roman"/>
          <w:sz w:val="24"/>
          <w:szCs w:val="24"/>
          <w:lang w:val="sv-SE"/>
        </w:rPr>
        <w:t xml:space="preserve">J. </w:t>
      </w:r>
      <w:proofErr w:type="spellStart"/>
      <w:r w:rsidR="0038172D" w:rsidRPr="0079448B">
        <w:rPr>
          <w:rFonts w:ascii="Times New Roman" w:hAnsi="Times New Roman" w:cs="Times New Roman"/>
          <w:sz w:val="24"/>
          <w:szCs w:val="24"/>
          <w:lang w:val="sv-SE"/>
        </w:rPr>
        <w:t>Smolen</w:t>
      </w:r>
      <w:proofErr w:type="spellEnd"/>
      <w:r w:rsidR="0038172D" w:rsidRPr="0079448B">
        <w:rPr>
          <w:rFonts w:ascii="Times New Roman" w:hAnsi="Times New Roman" w:cs="Times New Roman"/>
          <w:sz w:val="24"/>
          <w:szCs w:val="24"/>
          <w:lang w:val="sv-SE"/>
        </w:rPr>
        <w:t xml:space="preserve">, D. </w:t>
      </w:r>
      <w:proofErr w:type="spellStart"/>
      <w:r w:rsidR="0038172D" w:rsidRPr="0079448B">
        <w:rPr>
          <w:rFonts w:ascii="Times New Roman" w:hAnsi="Times New Roman" w:cs="Times New Roman"/>
          <w:sz w:val="24"/>
          <w:szCs w:val="24"/>
          <w:lang w:val="sv-SE"/>
        </w:rPr>
        <w:t>Aletaha</w:t>
      </w:r>
      <w:proofErr w:type="spellEnd"/>
      <w:r w:rsidR="0038172D" w:rsidRPr="0079448B">
        <w:rPr>
          <w:rFonts w:ascii="Times New Roman" w:hAnsi="Times New Roman" w:cs="Times New Roman"/>
          <w:sz w:val="24"/>
          <w:szCs w:val="24"/>
          <w:lang w:val="sv-SE"/>
        </w:rPr>
        <w:t xml:space="preserve"> and A. Burmeister et al. </w:t>
      </w:r>
      <w:proofErr w:type="spellStart"/>
      <w:r w:rsidR="0038172D" w:rsidRPr="00200176">
        <w:rPr>
          <w:rFonts w:ascii="Times New Roman" w:hAnsi="Times New Roman" w:cs="Times New Roman"/>
          <w:sz w:val="24"/>
          <w:szCs w:val="24"/>
          <w:lang w:val="sv-SE"/>
        </w:rPr>
        <w:t>Rheumatoid</w:t>
      </w:r>
      <w:proofErr w:type="spellEnd"/>
      <w:r w:rsidR="0038172D" w:rsidRPr="00200176">
        <w:rPr>
          <w:rFonts w:ascii="Times New Roman" w:hAnsi="Times New Roman" w:cs="Times New Roman"/>
          <w:sz w:val="24"/>
          <w:szCs w:val="24"/>
          <w:lang w:val="sv-SE"/>
        </w:rPr>
        <w:t xml:space="preserve"> </w:t>
      </w:r>
      <w:proofErr w:type="spellStart"/>
      <w:r w:rsidR="0038172D" w:rsidRPr="00200176">
        <w:rPr>
          <w:rFonts w:ascii="Times New Roman" w:hAnsi="Times New Roman" w:cs="Times New Roman"/>
          <w:sz w:val="24"/>
          <w:szCs w:val="24"/>
          <w:lang w:val="sv-SE"/>
        </w:rPr>
        <w:t>arthritis</w:t>
      </w:r>
      <w:proofErr w:type="spellEnd"/>
      <w:r w:rsidR="0038172D" w:rsidRPr="00200176">
        <w:rPr>
          <w:rFonts w:ascii="Times New Roman" w:hAnsi="Times New Roman" w:cs="Times New Roman"/>
          <w:sz w:val="24"/>
          <w:szCs w:val="24"/>
          <w:lang w:val="sv-SE"/>
        </w:rPr>
        <w:t xml:space="preserve">. </w:t>
      </w:r>
      <w:r w:rsidR="0038172D" w:rsidRPr="00200176">
        <w:rPr>
          <w:rFonts w:ascii="Times New Roman" w:hAnsi="Times New Roman" w:cs="Times New Roman"/>
          <w:i/>
          <w:sz w:val="24"/>
          <w:szCs w:val="24"/>
          <w:lang w:val="sv-SE"/>
        </w:rPr>
        <w:t xml:space="preserve">Nat. Rev. Dis. </w:t>
      </w:r>
      <w:r w:rsidR="0038172D" w:rsidRPr="002B22EB">
        <w:rPr>
          <w:rFonts w:ascii="Times New Roman" w:hAnsi="Times New Roman" w:cs="Times New Roman"/>
          <w:i/>
          <w:sz w:val="24"/>
          <w:szCs w:val="24"/>
          <w:lang w:val="sv-SE"/>
        </w:rPr>
        <w:t>Primers,</w:t>
      </w:r>
      <w:r w:rsidR="0038172D" w:rsidRPr="002B22EB">
        <w:rPr>
          <w:rFonts w:ascii="Times New Roman" w:hAnsi="Times New Roman" w:cs="Times New Roman"/>
          <w:sz w:val="24"/>
          <w:szCs w:val="24"/>
          <w:lang w:val="sv-SE"/>
        </w:rPr>
        <w:t xml:space="preserve"> 4:</w:t>
      </w:r>
      <w:proofErr w:type="gramStart"/>
      <w:r w:rsidR="0038172D" w:rsidRPr="002B22EB">
        <w:rPr>
          <w:rFonts w:ascii="Times New Roman" w:hAnsi="Times New Roman" w:cs="Times New Roman"/>
          <w:sz w:val="24"/>
          <w:szCs w:val="24"/>
          <w:lang w:val="sv-SE"/>
        </w:rPr>
        <w:t>18001</w:t>
      </w:r>
      <w:proofErr w:type="gramEnd"/>
      <w:r w:rsidR="0038172D" w:rsidRPr="002B22EB">
        <w:rPr>
          <w:rFonts w:ascii="Times New Roman" w:hAnsi="Times New Roman" w:cs="Times New Roman"/>
          <w:sz w:val="24"/>
          <w:szCs w:val="24"/>
          <w:lang w:val="sv-SE"/>
        </w:rPr>
        <w:t>, 2018.</w:t>
      </w:r>
    </w:p>
    <w:p w14:paraId="76856FE3" w14:textId="5A297663" w:rsidR="00013BBE" w:rsidRDefault="00013BBE" w:rsidP="00F13961">
      <w:pPr>
        <w:rPr>
          <w:rFonts w:ascii="Times New Roman" w:hAnsi="Times New Roman" w:cs="Times New Roman"/>
          <w:sz w:val="24"/>
          <w:szCs w:val="24"/>
          <w:lang w:val="en-US"/>
        </w:rPr>
      </w:pPr>
      <w:r w:rsidRPr="00013BBE">
        <w:rPr>
          <w:rFonts w:ascii="Times New Roman" w:hAnsi="Times New Roman" w:cs="Times New Roman"/>
          <w:sz w:val="24"/>
          <w:szCs w:val="24"/>
          <w:lang w:val="sv-SE"/>
        </w:rPr>
        <w:lastRenderedPageBreak/>
        <w:t xml:space="preserve">[EULAR] J. </w:t>
      </w:r>
      <w:proofErr w:type="spellStart"/>
      <w:r w:rsidRPr="00013BBE">
        <w:rPr>
          <w:rFonts w:ascii="Times New Roman" w:hAnsi="Times New Roman" w:cs="Times New Roman"/>
          <w:sz w:val="24"/>
          <w:szCs w:val="24"/>
          <w:lang w:val="sv-SE"/>
        </w:rPr>
        <w:t>Smolen</w:t>
      </w:r>
      <w:proofErr w:type="spellEnd"/>
      <w:r w:rsidRPr="00013BBE">
        <w:rPr>
          <w:rFonts w:ascii="Times New Roman" w:hAnsi="Times New Roman" w:cs="Times New Roman"/>
          <w:sz w:val="24"/>
          <w:szCs w:val="24"/>
          <w:lang w:val="sv-SE"/>
        </w:rPr>
        <w:t xml:space="preserve">, R. </w:t>
      </w:r>
      <w:proofErr w:type="spellStart"/>
      <w:r w:rsidRPr="00013BBE">
        <w:rPr>
          <w:rFonts w:ascii="Times New Roman" w:hAnsi="Times New Roman" w:cs="Times New Roman"/>
          <w:sz w:val="24"/>
          <w:szCs w:val="24"/>
          <w:lang w:val="sv-SE"/>
        </w:rPr>
        <w:t>Landewé</w:t>
      </w:r>
      <w:proofErr w:type="spellEnd"/>
      <w:r w:rsidRPr="00013BBE">
        <w:rPr>
          <w:rFonts w:ascii="Times New Roman" w:hAnsi="Times New Roman" w:cs="Times New Roman"/>
          <w:sz w:val="24"/>
          <w:szCs w:val="24"/>
          <w:lang w:val="sv-SE"/>
        </w:rPr>
        <w:t xml:space="preserve"> and J. </w:t>
      </w:r>
      <w:proofErr w:type="spellStart"/>
      <w:r w:rsidRPr="00013BBE">
        <w:rPr>
          <w:rFonts w:ascii="Times New Roman" w:hAnsi="Times New Roman" w:cs="Times New Roman"/>
          <w:sz w:val="24"/>
          <w:szCs w:val="24"/>
          <w:lang w:val="sv-SE"/>
        </w:rPr>
        <w:t>Bijlsma</w:t>
      </w:r>
      <w:proofErr w:type="spellEnd"/>
      <w:r w:rsidRPr="00013BBE">
        <w:rPr>
          <w:rFonts w:ascii="Times New Roman" w:hAnsi="Times New Roman" w:cs="Times New Roman"/>
          <w:sz w:val="24"/>
          <w:szCs w:val="24"/>
          <w:lang w:val="sv-SE"/>
        </w:rPr>
        <w:t xml:space="preserve"> et</w:t>
      </w:r>
      <w:r>
        <w:rPr>
          <w:rFonts w:ascii="Times New Roman" w:hAnsi="Times New Roman" w:cs="Times New Roman"/>
          <w:sz w:val="24"/>
          <w:szCs w:val="24"/>
          <w:lang w:val="sv-SE"/>
        </w:rPr>
        <w:t xml:space="preserve"> al. </w:t>
      </w:r>
      <w:r w:rsidRPr="00013BBE">
        <w:rPr>
          <w:rFonts w:ascii="Times New Roman" w:hAnsi="Times New Roman" w:cs="Times New Roman"/>
          <w:sz w:val="24"/>
          <w:szCs w:val="24"/>
          <w:lang w:val="en-US"/>
        </w:rPr>
        <w:t>EULAR recommendations for the management o</w:t>
      </w:r>
      <w:r>
        <w:rPr>
          <w:rFonts w:ascii="Times New Roman" w:hAnsi="Times New Roman" w:cs="Times New Roman"/>
          <w:sz w:val="24"/>
          <w:szCs w:val="24"/>
          <w:lang w:val="en-US"/>
        </w:rPr>
        <w:t xml:space="preserve">f rheumatoid arthritis with synthetic and biological disease-modifying antirheumatic drugs: 2019 update. </w:t>
      </w:r>
      <w:r>
        <w:rPr>
          <w:rFonts w:ascii="Times New Roman" w:hAnsi="Times New Roman" w:cs="Times New Roman"/>
          <w:i/>
          <w:sz w:val="24"/>
          <w:szCs w:val="24"/>
          <w:lang w:val="en-US"/>
        </w:rPr>
        <w:t>Ann. Rheum. Dis.,</w:t>
      </w:r>
      <w:r>
        <w:rPr>
          <w:rFonts w:ascii="Times New Roman" w:hAnsi="Times New Roman" w:cs="Times New Roman"/>
          <w:sz w:val="24"/>
          <w:szCs w:val="24"/>
          <w:lang w:val="en-US"/>
        </w:rPr>
        <w:t xml:space="preserve"> 79:685-699, 2020.</w:t>
      </w:r>
    </w:p>
    <w:p w14:paraId="03AF9800" w14:textId="72E9AA48" w:rsidR="00DE3BB5" w:rsidRDefault="00DE3BB5" w:rsidP="00F13961">
      <w:pPr>
        <w:rPr>
          <w:rFonts w:ascii="Times New Roman" w:hAnsi="Times New Roman" w:cs="Times New Roman"/>
          <w:sz w:val="24"/>
          <w:szCs w:val="24"/>
          <w:lang w:val="en-US"/>
        </w:rPr>
      </w:pPr>
      <w:r>
        <w:rPr>
          <w:rFonts w:ascii="Times New Roman" w:hAnsi="Times New Roman" w:cs="Times New Roman"/>
          <w:sz w:val="24"/>
          <w:szCs w:val="24"/>
          <w:lang w:val="en-US"/>
        </w:rPr>
        <w:t xml:space="preserve">[ACR] J. Singh, K. </w:t>
      </w:r>
      <w:proofErr w:type="spellStart"/>
      <w:r>
        <w:rPr>
          <w:rFonts w:ascii="Times New Roman" w:hAnsi="Times New Roman" w:cs="Times New Roman"/>
          <w:sz w:val="24"/>
          <w:szCs w:val="24"/>
          <w:lang w:val="en-US"/>
        </w:rPr>
        <w:t>Saag</w:t>
      </w:r>
      <w:proofErr w:type="spellEnd"/>
      <w:r>
        <w:rPr>
          <w:rFonts w:ascii="Times New Roman" w:hAnsi="Times New Roman" w:cs="Times New Roman"/>
          <w:sz w:val="24"/>
          <w:szCs w:val="24"/>
          <w:lang w:val="en-US"/>
        </w:rPr>
        <w:t xml:space="preserve"> and S. Bridges et al. 2015 American College of Rheumatology Guideline for the treatment of rheumatoid arthritis. </w:t>
      </w:r>
      <w:r>
        <w:rPr>
          <w:rFonts w:ascii="Times New Roman" w:hAnsi="Times New Roman" w:cs="Times New Roman"/>
          <w:i/>
          <w:sz w:val="24"/>
          <w:szCs w:val="24"/>
          <w:lang w:val="en-US"/>
        </w:rPr>
        <w:t xml:space="preserve">Arthritis </w:t>
      </w:r>
      <w:proofErr w:type="spellStart"/>
      <w:r>
        <w:rPr>
          <w:rFonts w:ascii="Times New Roman" w:hAnsi="Times New Roman" w:cs="Times New Roman"/>
          <w:i/>
          <w:sz w:val="24"/>
          <w:szCs w:val="24"/>
          <w:lang w:val="en-US"/>
        </w:rPr>
        <w:t>Rheumatol</w:t>
      </w:r>
      <w:proofErr w:type="spellEnd"/>
      <w:r>
        <w:rPr>
          <w:rFonts w:ascii="Times New Roman" w:hAnsi="Times New Roman" w:cs="Times New Roman"/>
          <w:i/>
          <w:sz w:val="24"/>
          <w:szCs w:val="24"/>
          <w:lang w:val="en-US"/>
        </w:rPr>
        <w:t xml:space="preserve">., </w:t>
      </w:r>
      <w:r>
        <w:rPr>
          <w:rFonts w:ascii="Times New Roman" w:hAnsi="Times New Roman" w:cs="Times New Roman"/>
          <w:sz w:val="24"/>
          <w:szCs w:val="24"/>
          <w:lang w:val="en-US"/>
        </w:rPr>
        <w:t>68:1-26, 2016.</w:t>
      </w:r>
    </w:p>
    <w:p w14:paraId="09368FBC" w14:textId="45CD46D2" w:rsidR="008707B2" w:rsidRPr="000677D4" w:rsidRDefault="008707B2" w:rsidP="00F13961">
      <w:pPr>
        <w:rPr>
          <w:rFonts w:ascii="Times New Roman" w:hAnsi="Times New Roman" w:cs="Times New Roman"/>
          <w:sz w:val="24"/>
          <w:szCs w:val="24"/>
          <w:lang w:val="sv-SE"/>
        </w:rPr>
      </w:pPr>
      <w:r w:rsidRPr="00E27CB7">
        <w:rPr>
          <w:rFonts w:ascii="Times New Roman" w:hAnsi="Times New Roman" w:cs="Times New Roman"/>
          <w:sz w:val="24"/>
          <w:szCs w:val="24"/>
          <w:lang w:val="sv-SE"/>
        </w:rPr>
        <w:t>[</w:t>
      </w:r>
      <w:proofErr w:type="spellStart"/>
      <w:r w:rsidRPr="00E27CB7">
        <w:rPr>
          <w:rFonts w:ascii="Times New Roman" w:hAnsi="Times New Roman" w:cs="Times New Roman"/>
          <w:sz w:val="24"/>
          <w:szCs w:val="24"/>
          <w:lang w:val="sv-SE"/>
        </w:rPr>
        <w:t>Saevarsdottir</w:t>
      </w:r>
      <w:proofErr w:type="spellEnd"/>
      <w:r w:rsidRPr="00E27CB7">
        <w:rPr>
          <w:rFonts w:ascii="Times New Roman" w:hAnsi="Times New Roman" w:cs="Times New Roman"/>
          <w:sz w:val="24"/>
          <w:szCs w:val="24"/>
          <w:lang w:val="sv-SE"/>
        </w:rPr>
        <w:t xml:space="preserve">] S. </w:t>
      </w:r>
      <w:proofErr w:type="spellStart"/>
      <w:r w:rsidRPr="00E27CB7">
        <w:rPr>
          <w:rFonts w:ascii="Times New Roman" w:hAnsi="Times New Roman" w:cs="Times New Roman"/>
          <w:sz w:val="24"/>
          <w:szCs w:val="24"/>
          <w:lang w:val="sv-SE"/>
        </w:rPr>
        <w:t>Saevarsdottir</w:t>
      </w:r>
      <w:proofErr w:type="spellEnd"/>
      <w:r w:rsidRPr="00E27CB7">
        <w:rPr>
          <w:rFonts w:ascii="Times New Roman" w:hAnsi="Times New Roman" w:cs="Times New Roman"/>
          <w:sz w:val="24"/>
          <w:szCs w:val="24"/>
          <w:lang w:val="sv-SE"/>
        </w:rPr>
        <w:t xml:space="preserve">, H. Wallin and M. </w:t>
      </w:r>
      <w:proofErr w:type="spellStart"/>
      <w:r w:rsidRPr="00E27CB7">
        <w:rPr>
          <w:rFonts w:ascii="Times New Roman" w:hAnsi="Times New Roman" w:cs="Times New Roman"/>
          <w:sz w:val="24"/>
          <w:szCs w:val="24"/>
          <w:lang w:val="sv-SE"/>
        </w:rPr>
        <w:t>Seddighzadeh</w:t>
      </w:r>
      <w:proofErr w:type="spellEnd"/>
      <w:r w:rsidRPr="00E27CB7">
        <w:rPr>
          <w:rFonts w:ascii="Times New Roman" w:hAnsi="Times New Roman" w:cs="Times New Roman"/>
          <w:sz w:val="24"/>
          <w:szCs w:val="24"/>
          <w:lang w:val="sv-SE"/>
        </w:rPr>
        <w:t xml:space="preserve"> et al. </w:t>
      </w:r>
      <w:r w:rsidRPr="008707B2">
        <w:rPr>
          <w:rFonts w:ascii="Times New Roman" w:hAnsi="Times New Roman" w:cs="Times New Roman"/>
          <w:sz w:val="24"/>
          <w:szCs w:val="24"/>
          <w:lang w:val="en-US"/>
        </w:rPr>
        <w:t>Predictors of response to methotrexate in early DMARD naive rheumatoid a</w:t>
      </w:r>
      <w:r>
        <w:rPr>
          <w:rFonts w:ascii="Times New Roman" w:hAnsi="Times New Roman" w:cs="Times New Roman"/>
          <w:sz w:val="24"/>
          <w:szCs w:val="24"/>
          <w:lang w:val="en-US"/>
        </w:rPr>
        <w:t xml:space="preserve">rthritis: results from the initial open-label phase of the SWEFOT trial. </w:t>
      </w:r>
      <w:r w:rsidRPr="000677D4">
        <w:rPr>
          <w:rFonts w:ascii="Times New Roman" w:hAnsi="Times New Roman" w:cs="Times New Roman"/>
          <w:i/>
          <w:sz w:val="24"/>
          <w:szCs w:val="24"/>
          <w:lang w:val="sv-SE"/>
        </w:rPr>
        <w:t xml:space="preserve">Ann. </w:t>
      </w:r>
      <w:proofErr w:type="spellStart"/>
      <w:r w:rsidRPr="000677D4">
        <w:rPr>
          <w:rFonts w:ascii="Times New Roman" w:hAnsi="Times New Roman" w:cs="Times New Roman"/>
          <w:i/>
          <w:sz w:val="24"/>
          <w:szCs w:val="24"/>
          <w:lang w:val="sv-SE"/>
        </w:rPr>
        <w:t>Rheum</w:t>
      </w:r>
      <w:proofErr w:type="spellEnd"/>
      <w:r w:rsidRPr="000677D4">
        <w:rPr>
          <w:rFonts w:ascii="Times New Roman" w:hAnsi="Times New Roman" w:cs="Times New Roman"/>
          <w:i/>
          <w:sz w:val="24"/>
          <w:szCs w:val="24"/>
          <w:lang w:val="sv-SE"/>
        </w:rPr>
        <w:t xml:space="preserve">. Dis., </w:t>
      </w:r>
      <w:r w:rsidRPr="000677D4">
        <w:rPr>
          <w:rFonts w:ascii="Times New Roman" w:hAnsi="Times New Roman" w:cs="Times New Roman"/>
          <w:sz w:val="24"/>
          <w:szCs w:val="24"/>
          <w:lang w:val="sv-SE"/>
        </w:rPr>
        <w:t>70:</w:t>
      </w:r>
      <w:proofErr w:type="gramStart"/>
      <w:r w:rsidRPr="000677D4">
        <w:rPr>
          <w:rFonts w:ascii="Times New Roman" w:hAnsi="Times New Roman" w:cs="Times New Roman"/>
          <w:sz w:val="24"/>
          <w:szCs w:val="24"/>
          <w:lang w:val="sv-SE"/>
        </w:rPr>
        <w:t>469-475</w:t>
      </w:r>
      <w:proofErr w:type="gramEnd"/>
      <w:r w:rsidRPr="000677D4">
        <w:rPr>
          <w:rFonts w:ascii="Times New Roman" w:hAnsi="Times New Roman" w:cs="Times New Roman"/>
          <w:sz w:val="24"/>
          <w:szCs w:val="24"/>
          <w:lang w:val="sv-SE"/>
        </w:rPr>
        <w:t>, 2011.</w:t>
      </w:r>
    </w:p>
    <w:p w14:paraId="6F22CF1C" w14:textId="5D3BA33D" w:rsidR="00DD7B89" w:rsidRPr="000677D4" w:rsidRDefault="00DD7B89" w:rsidP="00F13961">
      <w:pPr>
        <w:rPr>
          <w:rFonts w:ascii="Times New Roman" w:hAnsi="Times New Roman" w:cs="Times New Roman"/>
          <w:sz w:val="24"/>
          <w:szCs w:val="24"/>
          <w:lang w:val="sv-SE"/>
        </w:rPr>
      </w:pPr>
      <w:r w:rsidRPr="00DD7B89">
        <w:rPr>
          <w:rFonts w:ascii="Times New Roman" w:hAnsi="Times New Roman" w:cs="Times New Roman"/>
          <w:sz w:val="24"/>
          <w:szCs w:val="24"/>
          <w:lang w:val="sv-SE"/>
        </w:rPr>
        <w:t xml:space="preserve">[Frisell 1] T. Frisell, S. </w:t>
      </w:r>
      <w:proofErr w:type="spellStart"/>
      <w:r w:rsidRPr="00DD7B89">
        <w:rPr>
          <w:rFonts w:ascii="Times New Roman" w:hAnsi="Times New Roman" w:cs="Times New Roman"/>
          <w:sz w:val="24"/>
          <w:szCs w:val="24"/>
          <w:lang w:val="sv-SE"/>
        </w:rPr>
        <w:t>Saevarsdottir</w:t>
      </w:r>
      <w:proofErr w:type="spellEnd"/>
      <w:r w:rsidRPr="00DD7B89">
        <w:rPr>
          <w:rFonts w:ascii="Times New Roman" w:hAnsi="Times New Roman" w:cs="Times New Roman"/>
          <w:sz w:val="24"/>
          <w:szCs w:val="24"/>
          <w:lang w:val="sv-SE"/>
        </w:rPr>
        <w:t xml:space="preserve"> and J. Asklin</w:t>
      </w:r>
      <w:r>
        <w:rPr>
          <w:rFonts w:ascii="Times New Roman" w:hAnsi="Times New Roman" w:cs="Times New Roman"/>
          <w:sz w:val="24"/>
          <w:szCs w:val="24"/>
          <w:lang w:val="sv-SE"/>
        </w:rPr>
        <w:t xml:space="preserve">g. </w:t>
      </w:r>
      <w:r w:rsidRPr="00DD7B89">
        <w:rPr>
          <w:rFonts w:ascii="Times New Roman" w:hAnsi="Times New Roman" w:cs="Times New Roman"/>
          <w:sz w:val="24"/>
          <w:szCs w:val="24"/>
          <w:lang w:val="en-US"/>
        </w:rPr>
        <w:t>Family history of rheumatoid a</w:t>
      </w:r>
      <w:r>
        <w:rPr>
          <w:rFonts w:ascii="Times New Roman" w:hAnsi="Times New Roman" w:cs="Times New Roman"/>
          <w:sz w:val="24"/>
          <w:szCs w:val="24"/>
          <w:lang w:val="en-US"/>
        </w:rPr>
        <w:t xml:space="preserve">rthritis: an old concept with new developments. </w:t>
      </w:r>
      <w:r w:rsidRPr="000677D4">
        <w:rPr>
          <w:rFonts w:ascii="Times New Roman" w:hAnsi="Times New Roman" w:cs="Times New Roman"/>
          <w:i/>
          <w:sz w:val="24"/>
          <w:szCs w:val="24"/>
          <w:lang w:val="sv-SE"/>
        </w:rPr>
        <w:t xml:space="preserve">Nat. Rev. </w:t>
      </w:r>
      <w:proofErr w:type="spellStart"/>
      <w:r w:rsidRPr="000677D4">
        <w:rPr>
          <w:rFonts w:ascii="Times New Roman" w:hAnsi="Times New Roman" w:cs="Times New Roman"/>
          <w:i/>
          <w:sz w:val="24"/>
          <w:szCs w:val="24"/>
          <w:lang w:val="sv-SE"/>
        </w:rPr>
        <w:t>Rheumatol</w:t>
      </w:r>
      <w:proofErr w:type="spellEnd"/>
      <w:r w:rsidRPr="000677D4">
        <w:rPr>
          <w:rFonts w:ascii="Times New Roman" w:hAnsi="Times New Roman" w:cs="Times New Roman"/>
          <w:i/>
          <w:sz w:val="24"/>
          <w:szCs w:val="24"/>
          <w:lang w:val="sv-SE"/>
        </w:rPr>
        <w:t xml:space="preserve">., </w:t>
      </w:r>
      <w:r w:rsidRPr="000677D4">
        <w:rPr>
          <w:rFonts w:ascii="Times New Roman" w:hAnsi="Times New Roman" w:cs="Times New Roman"/>
          <w:sz w:val="24"/>
          <w:szCs w:val="24"/>
          <w:lang w:val="sv-SE"/>
        </w:rPr>
        <w:t>12:</w:t>
      </w:r>
      <w:proofErr w:type="gramStart"/>
      <w:r w:rsidRPr="000677D4">
        <w:rPr>
          <w:rFonts w:ascii="Times New Roman" w:hAnsi="Times New Roman" w:cs="Times New Roman"/>
          <w:sz w:val="24"/>
          <w:szCs w:val="24"/>
          <w:lang w:val="sv-SE"/>
        </w:rPr>
        <w:t>335-343</w:t>
      </w:r>
      <w:proofErr w:type="gramEnd"/>
      <w:r w:rsidRPr="000677D4">
        <w:rPr>
          <w:rFonts w:ascii="Times New Roman" w:hAnsi="Times New Roman" w:cs="Times New Roman"/>
          <w:sz w:val="24"/>
          <w:szCs w:val="24"/>
          <w:lang w:val="sv-SE"/>
        </w:rPr>
        <w:t>, 2016.</w:t>
      </w:r>
    </w:p>
    <w:p w14:paraId="53F23DFD" w14:textId="49BE2178" w:rsidR="00DD7B89" w:rsidRPr="000677D4" w:rsidRDefault="00DD7B89" w:rsidP="00F13961">
      <w:pPr>
        <w:rPr>
          <w:rFonts w:ascii="Times New Roman" w:hAnsi="Times New Roman" w:cs="Times New Roman"/>
          <w:sz w:val="24"/>
          <w:szCs w:val="24"/>
          <w:lang w:val="sv-SE"/>
        </w:rPr>
      </w:pPr>
      <w:r w:rsidRPr="00DD7B89">
        <w:rPr>
          <w:rFonts w:ascii="Times New Roman" w:hAnsi="Times New Roman" w:cs="Times New Roman"/>
          <w:sz w:val="24"/>
          <w:szCs w:val="24"/>
          <w:lang w:val="sv-SE"/>
        </w:rPr>
        <w:t>[Frisell 2] T. Frisell, M. Holmqvist and H. Källberg et</w:t>
      </w:r>
      <w:r>
        <w:rPr>
          <w:rFonts w:ascii="Times New Roman" w:hAnsi="Times New Roman" w:cs="Times New Roman"/>
          <w:sz w:val="24"/>
          <w:szCs w:val="24"/>
          <w:lang w:val="sv-SE"/>
        </w:rPr>
        <w:t xml:space="preserve"> al. </w:t>
      </w:r>
      <w:r w:rsidRPr="00DD7B89">
        <w:rPr>
          <w:rFonts w:ascii="Times New Roman" w:hAnsi="Times New Roman" w:cs="Times New Roman"/>
          <w:sz w:val="24"/>
          <w:szCs w:val="24"/>
          <w:lang w:val="en-US"/>
        </w:rPr>
        <w:t>Familial risks and heritability o</w:t>
      </w:r>
      <w:r>
        <w:rPr>
          <w:rFonts w:ascii="Times New Roman" w:hAnsi="Times New Roman" w:cs="Times New Roman"/>
          <w:sz w:val="24"/>
          <w:szCs w:val="24"/>
          <w:lang w:val="en-US"/>
        </w:rPr>
        <w:t>f rheumatoid arthritis: role of rheumatoid factor/anti-</w:t>
      </w:r>
      <w:proofErr w:type="spellStart"/>
      <w:r>
        <w:rPr>
          <w:rFonts w:ascii="Times New Roman" w:hAnsi="Times New Roman" w:cs="Times New Roman"/>
          <w:sz w:val="24"/>
          <w:szCs w:val="24"/>
          <w:lang w:val="en-US"/>
        </w:rPr>
        <w:t>citrullinted</w:t>
      </w:r>
      <w:proofErr w:type="spellEnd"/>
      <w:r>
        <w:rPr>
          <w:rFonts w:ascii="Times New Roman" w:hAnsi="Times New Roman" w:cs="Times New Roman"/>
          <w:sz w:val="24"/>
          <w:szCs w:val="24"/>
          <w:lang w:val="en-US"/>
        </w:rPr>
        <w:t xml:space="preserve"> protein antibody status, number and type of affected relatives, sex and age. </w:t>
      </w:r>
      <w:proofErr w:type="spellStart"/>
      <w:r w:rsidRPr="000677D4">
        <w:rPr>
          <w:rFonts w:ascii="Times New Roman" w:hAnsi="Times New Roman" w:cs="Times New Roman"/>
          <w:i/>
          <w:sz w:val="24"/>
          <w:szCs w:val="24"/>
          <w:lang w:val="sv-SE"/>
        </w:rPr>
        <w:t>Arthritis</w:t>
      </w:r>
      <w:proofErr w:type="spellEnd"/>
      <w:r w:rsidRPr="000677D4">
        <w:rPr>
          <w:rFonts w:ascii="Times New Roman" w:hAnsi="Times New Roman" w:cs="Times New Roman"/>
          <w:i/>
          <w:sz w:val="24"/>
          <w:szCs w:val="24"/>
          <w:lang w:val="sv-SE"/>
        </w:rPr>
        <w:t xml:space="preserve"> </w:t>
      </w:r>
      <w:proofErr w:type="spellStart"/>
      <w:r w:rsidRPr="000677D4">
        <w:rPr>
          <w:rFonts w:ascii="Times New Roman" w:hAnsi="Times New Roman" w:cs="Times New Roman"/>
          <w:i/>
          <w:sz w:val="24"/>
          <w:szCs w:val="24"/>
          <w:lang w:val="sv-SE"/>
        </w:rPr>
        <w:t>Rheum</w:t>
      </w:r>
      <w:proofErr w:type="spellEnd"/>
      <w:r w:rsidRPr="000677D4">
        <w:rPr>
          <w:rFonts w:ascii="Times New Roman" w:hAnsi="Times New Roman" w:cs="Times New Roman"/>
          <w:i/>
          <w:sz w:val="24"/>
          <w:szCs w:val="24"/>
          <w:lang w:val="sv-SE"/>
        </w:rPr>
        <w:t xml:space="preserve">., </w:t>
      </w:r>
      <w:r w:rsidRPr="000677D4">
        <w:rPr>
          <w:rFonts w:ascii="Times New Roman" w:hAnsi="Times New Roman" w:cs="Times New Roman"/>
          <w:sz w:val="24"/>
          <w:szCs w:val="24"/>
          <w:lang w:val="sv-SE"/>
        </w:rPr>
        <w:t>65:</w:t>
      </w:r>
      <w:proofErr w:type="gramStart"/>
      <w:r w:rsidRPr="000677D4">
        <w:rPr>
          <w:rFonts w:ascii="Times New Roman" w:hAnsi="Times New Roman" w:cs="Times New Roman"/>
          <w:sz w:val="24"/>
          <w:szCs w:val="24"/>
          <w:lang w:val="sv-SE"/>
        </w:rPr>
        <w:t>2773-2782</w:t>
      </w:r>
      <w:proofErr w:type="gramEnd"/>
      <w:r w:rsidRPr="000677D4">
        <w:rPr>
          <w:rFonts w:ascii="Times New Roman" w:hAnsi="Times New Roman" w:cs="Times New Roman"/>
          <w:sz w:val="24"/>
          <w:szCs w:val="24"/>
          <w:lang w:val="sv-SE"/>
        </w:rPr>
        <w:t>, 2013.</w:t>
      </w:r>
    </w:p>
    <w:p w14:paraId="1E16D9EE" w14:textId="3C02C2CD" w:rsidR="00BA3E7A" w:rsidRPr="000677D4" w:rsidRDefault="00BA3E7A" w:rsidP="00F13961">
      <w:pPr>
        <w:rPr>
          <w:rFonts w:ascii="Times New Roman" w:hAnsi="Times New Roman" w:cs="Times New Roman"/>
          <w:sz w:val="24"/>
          <w:szCs w:val="24"/>
          <w:lang w:val="sv-SE"/>
        </w:rPr>
      </w:pPr>
      <w:r w:rsidRPr="00BA3E7A">
        <w:rPr>
          <w:rFonts w:ascii="Times New Roman" w:hAnsi="Times New Roman" w:cs="Times New Roman"/>
          <w:sz w:val="24"/>
          <w:szCs w:val="24"/>
          <w:lang w:val="sv-SE"/>
        </w:rPr>
        <w:t>[Frisell 3] T. Frisell, K. H</w:t>
      </w:r>
      <w:r>
        <w:rPr>
          <w:rFonts w:ascii="Times New Roman" w:hAnsi="Times New Roman" w:cs="Times New Roman"/>
          <w:sz w:val="24"/>
          <w:szCs w:val="24"/>
          <w:lang w:val="sv-SE"/>
        </w:rPr>
        <w:t xml:space="preserve">ellgren and L. Alfredsson et al. </w:t>
      </w:r>
      <w:r w:rsidRPr="00BA3E7A">
        <w:rPr>
          <w:rFonts w:ascii="Times New Roman" w:hAnsi="Times New Roman" w:cs="Times New Roman"/>
          <w:sz w:val="24"/>
          <w:szCs w:val="24"/>
          <w:lang w:val="en-US"/>
        </w:rPr>
        <w:t>Familial aggregation of arthritis-r</w:t>
      </w:r>
      <w:r>
        <w:rPr>
          <w:rFonts w:ascii="Times New Roman" w:hAnsi="Times New Roman" w:cs="Times New Roman"/>
          <w:sz w:val="24"/>
          <w:szCs w:val="24"/>
          <w:lang w:val="en-US"/>
        </w:rPr>
        <w:t xml:space="preserve">elated diseases in seropositive and seronegative rheumatoid arthritis: a register-based case-control study in Sweden. </w:t>
      </w:r>
      <w:r w:rsidRPr="000677D4">
        <w:rPr>
          <w:rFonts w:ascii="Times New Roman" w:hAnsi="Times New Roman" w:cs="Times New Roman"/>
          <w:i/>
          <w:sz w:val="24"/>
          <w:szCs w:val="24"/>
          <w:lang w:val="sv-SE"/>
        </w:rPr>
        <w:t xml:space="preserve">Ann. </w:t>
      </w:r>
      <w:proofErr w:type="spellStart"/>
      <w:r w:rsidRPr="000677D4">
        <w:rPr>
          <w:rFonts w:ascii="Times New Roman" w:hAnsi="Times New Roman" w:cs="Times New Roman"/>
          <w:i/>
          <w:sz w:val="24"/>
          <w:szCs w:val="24"/>
          <w:lang w:val="sv-SE"/>
        </w:rPr>
        <w:t>Rheum</w:t>
      </w:r>
      <w:proofErr w:type="spellEnd"/>
      <w:r w:rsidRPr="000677D4">
        <w:rPr>
          <w:rFonts w:ascii="Times New Roman" w:hAnsi="Times New Roman" w:cs="Times New Roman"/>
          <w:i/>
          <w:sz w:val="24"/>
          <w:szCs w:val="24"/>
          <w:lang w:val="sv-SE"/>
        </w:rPr>
        <w:t xml:space="preserve">. Dis., </w:t>
      </w:r>
      <w:r w:rsidRPr="000677D4">
        <w:rPr>
          <w:rFonts w:ascii="Times New Roman" w:hAnsi="Times New Roman" w:cs="Times New Roman"/>
          <w:sz w:val="24"/>
          <w:szCs w:val="24"/>
          <w:lang w:val="sv-SE"/>
        </w:rPr>
        <w:t>75:</w:t>
      </w:r>
      <w:proofErr w:type="gramStart"/>
      <w:r w:rsidRPr="000677D4">
        <w:rPr>
          <w:rFonts w:ascii="Times New Roman" w:hAnsi="Times New Roman" w:cs="Times New Roman"/>
          <w:sz w:val="24"/>
          <w:szCs w:val="24"/>
          <w:lang w:val="sv-SE"/>
        </w:rPr>
        <w:t>183-189</w:t>
      </w:r>
      <w:proofErr w:type="gramEnd"/>
      <w:r w:rsidRPr="000677D4">
        <w:rPr>
          <w:rFonts w:ascii="Times New Roman" w:hAnsi="Times New Roman" w:cs="Times New Roman"/>
          <w:sz w:val="24"/>
          <w:szCs w:val="24"/>
          <w:lang w:val="sv-SE"/>
        </w:rPr>
        <w:t>, 2016.</w:t>
      </w:r>
    </w:p>
    <w:p w14:paraId="57503723" w14:textId="63E6C909" w:rsidR="00717A23" w:rsidRDefault="00AE6A1A" w:rsidP="00F13961">
      <w:pPr>
        <w:rPr>
          <w:rFonts w:ascii="Times New Roman" w:hAnsi="Times New Roman" w:cs="Times New Roman"/>
          <w:sz w:val="24"/>
          <w:szCs w:val="24"/>
          <w:lang w:val="en-US"/>
        </w:rPr>
      </w:pPr>
      <w:r w:rsidRPr="00AE6A1A">
        <w:rPr>
          <w:rFonts w:ascii="Times New Roman" w:hAnsi="Times New Roman" w:cs="Times New Roman"/>
          <w:sz w:val="24"/>
          <w:szCs w:val="24"/>
          <w:lang w:val="sv-SE"/>
        </w:rPr>
        <w:t xml:space="preserve">[Frisell 4] T. Frisell, S. </w:t>
      </w:r>
      <w:proofErr w:type="spellStart"/>
      <w:r w:rsidRPr="00AE6A1A">
        <w:rPr>
          <w:rFonts w:ascii="Times New Roman" w:hAnsi="Times New Roman" w:cs="Times New Roman"/>
          <w:sz w:val="24"/>
          <w:szCs w:val="24"/>
          <w:lang w:val="sv-SE"/>
        </w:rPr>
        <w:t>Saevarsdottir</w:t>
      </w:r>
      <w:proofErr w:type="spellEnd"/>
      <w:r w:rsidRPr="00AE6A1A">
        <w:rPr>
          <w:rFonts w:ascii="Times New Roman" w:hAnsi="Times New Roman" w:cs="Times New Roman"/>
          <w:sz w:val="24"/>
          <w:szCs w:val="24"/>
          <w:lang w:val="sv-SE"/>
        </w:rPr>
        <w:t xml:space="preserve"> and J. Asklin</w:t>
      </w:r>
      <w:r>
        <w:rPr>
          <w:rFonts w:ascii="Times New Roman" w:hAnsi="Times New Roman" w:cs="Times New Roman"/>
          <w:sz w:val="24"/>
          <w:szCs w:val="24"/>
          <w:lang w:val="sv-SE"/>
        </w:rPr>
        <w:t xml:space="preserve">g. </w:t>
      </w:r>
      <w:r w:rsidRPr="00AE6A1A">
        <w:rPr>
          <w:rFonts w:ascii="Times New Roman" w:hAnsi="Times New Roman" w:cs="Times New Roman"/>
          <w:sz w:val="24"/>
          <w:szCs w:val="24"/>
          <w:lang w:val="en-US"/>
        </w:rPr>
        <w:t>Does a family history o</w:t>
      </w:r>
      <w:r>
        <w:rPr>
          <w:rFonts w:ascii="Times New Roman" w:hAnsi="Times New Roman" w:cs="Times New Roman"/>
          <w:sz w:val="24"/>
          <w:szCs w:val="24"/>
          <w:lang w:val="en-US"/>
        </w:rPr>
        <w:t xml:space="preserve">f RA influence the clinical presentation and treatment response in RA? </w:t>
      </w:r>
      <w:r>
        <w:rPr>
          <w:rFonts w:ascii="Times New Roman" w:hAnsi="Times New Roman" w:cs="Times New Roman"/>
          <w:i/>
          <w:sz w:val="24"/>
          <w:szCs w:val="24"/>
          <w:lang w:val="en-US"/>
        </w:rPr>
        <w:t xml:space="preserve">Ann. Rheum. Dis., </w:t>
      </w:r>
      <w:r>
        <w:rPr>
          <w:rFonts w:ascii="Times New Roman" w:hAnsi="Times New Roman" w:cs="Times New Roman"/>
          <w:sz w:val="24"/>
          <w:szCs w:val="24"/>
          <w:lang w:val="en-US"/>
        </w:rPr>
        <w:t>75:1120-1125, 2016.</w:t>
      </w:r>
    </w:p>
    <w:p w14:paraId="27BB38EF" w14:textId="3B54C8BF" w:rsidR="00287E4F" w:rsidRDefault="00287E4F" w:rsidP="00287E4F">
      <w:pPr>
        <w:rPr>
          <w:rFonts w:ascii="Times New Roman" w:hAnsi="Times New Roman" w:cs="Times New Roman"/>
          <w:sz w:val="24"/>
          <w:szCs w:val="24"/>
          <w:lang w:val="en-US"/>
        </w:rPr>
      </w:pPr>
      <w:bookmarkStart w:id="7" w:name="_Hlk70679508"/>
      <w:r w:rsidRPr="00287E4F">
        <w:rPr>
          <w:rFonts w:ascii="Times New Roman" w:hAnsi="Times New Roman" w:cs="Times New Roman"/>
          <w:sz w:val="24"/>
          <w:szCs w:val="24"/>
          <w:lang w:val="en-US"/>
        </w:rPr>
        <w:t>[ACR87] F. Arnett, S. Edworth</w:t>
      </w:r>
      <w:r>
        <w:rPr>
          <w:rFonts w:ascii="Times New Roman" w:hAnsi="Times New Roman" w:cs="Times New Roman"/>
          <w:sz w:val="24"/>
          <w:szCs w:val="24"/>
          <w:lang w:val="en-US"/>
        </w:rPr>
        <w:t xml:space="preserve">y and D. Bloch et al. The American Rheumatism Association 1987 revised criteria for the classification of rheumatoid arthritis. </w:t>
      </w:r>
      <w:r w:rsidRPr="0091229E">
        <w:rPr>
          <w:rFonts w:ascii="Times New Roman" w:hAnsi="Times New Roman" w:cs="Times New Roman"/>
          <w:i/>
          <w:sz w:val="24"/>
          <w:szCs w:val="24"/>
          <w:lang w:val="en-US"/>
        </w:rPr>
        <w:t xml:space="preserve">Arthritis Rheum., </w:t>
      </w:r>
      <w:r w:rsidRPr="0091229E">
        <w:rPr>
          <w:rFonts w:ascii="Times New Roman" w:hAnsi="Times New Roman" w:cs="Times New Roman"/>
          <w:sz w:val="24"/>
          <w:szCs w:val="24"/>
          <w:lang w:val="en-US"/>
        </w:rPr>
        <w:t>31:315-324, 1988.</w:t>
      </w:r>
      <w:r>
        <w:rPr>
          <w:rFonts w:ascii="Times New Roman" w:hAnsi="Times New Roman" w:cs="Times New Roman"/>
          <w:sz w:val="24"/>
          <w:szCs w:val="24"/>
          <w:lang w:val="en-US"/>
        </w:rPr>
        <w:t xml:space="preserve"> </w:t>
      </w:r>
    </w:p>
    <w:p w14:paraId="151D6B43" w14:textId="107C3C6A" w:rsidR="00F55502" w:rsidRDefault="0098549E" w:rsidP="0009112F">
      <w:pPr>
        <w:rPr>
          <w:rFonts w:ascii="Times New Roman" w:hAnsi="Times New Roman" w:cs="Times New Roman"/>
          <w:sz w:val="24"/>
          <w:szCs w:val="24"/>
          <w:lang w:val="en-US"/>
        </w:rPr>
      </w:pPr>
      <w:r>
        <w:rPr>
          <w:rFonts w:ascii="Times New Roman" w:hAnsi="Times New Roman" w:cs="Times New Roman"/>
          <w:sz w:val="24"/>
          <w:szCs w:val="24"/>
          <w:lang w:val="en-US"/>
        </w:rPr>
        <w:t>[SRQ]</w:t>
      </w:r>
      <w:r w:rsidR="00EE42AD">
        <w:rPr>
          <w:rFonts w:ascii="Times New Roman" w:hAnsi="Times New Roman" w:cs="Times New Roman"/>
          <w:sz w:val="24"/>
          <w:szCs w:val="24"/>
          <w:lang w:val="en-US"/>
        </w:rPr>
        <w:t xml:space="preserve"> SRQ, 2021. Visualization and analysis platform (VAP) [Accessed 10 Feb 2021].</w:t>
      </w:r>
    </w:p>
    <w:p w14:paraId="1B1A6086" w14:textId="77D518B5" w:rsidR="00F55502" w:rsidRDefault="00F55502" w:rsidP="00287E4F">
      <w:pPr>
        <w:rPr>
          <w:rFonts w:ascii="Times New Roman" w:hAnsi="Times New Roman" w:cs="Times New Roman"/>
          <w:sz w:val="24"/>
          <w:szCs w:val="24"/>
          <w:lang w:val="en-US"/>
        </w:rPr>
      </w:pPr>
      <w:r>
        <w:rPr>
          <w:rFonts w:ascii="Times New Roman" w:hAnsi="Times New Roman" w:cs="Times New Roman"/>
          <w:sz w:val="24"/>
          <w:szCs w:val="24"/>
          <w:lang w:val="en-US"/>
        </w:rPr>
        <w:t xml:space="preserve">[MGR] A. Ekbom. The Swedish Multi-generation register. </w:t>
      </w:r>
      <w:r>
        <w:rPr>
          <w:rFonts w:ascii="Times New Roman" w:hAnsi="Times New Roman" w:cs="Times New Roman"/>
          <w:i/>
          <w:sz w:val="24"/>
          <w:szCs w:val="24"/>
          <w:lang w:val="en-US"/>
        </w:rPr>
        <w:t xml:space="preserve">Methods Mol. Biol., </w:t>
      </w:r>
      <w:r>
        <w:rPr>
          <w:rFonts w:ascii="Times New Roman" w:hAnsi="Times New Roman" w:cs="Times New Roman"/>
          <w:sz w:val="24"/>
          <w:szCs w:val="24"/>
          <w:lang w:val="en-US"/>
        </w:rPr>
        <w:t>675:215-220, 2011.</w:t>
      </w:r>
    </w:p>
    <w:p w14:paraId="2DA49182" w14:textId="3ECE7AC6" w:rsidR="00BB2DE8" w:rsidRPr="00C859AA" w:rsidRDefault="00BC5393" w:rsidP="00287E4F">
      <w:pPr>
        <w:rPr>
          <w:rFonts w:ascii="Times New Roman" w:hAnsi="Times New Roman" w:cs="Times New Roman"/>
          <w:sz w:val="24"/>
          <w:szCs w:val="24"/>
          <w:lang w:val="sv-SE"/>
        </w:rPr>
      </w:pPr>
      <w:r w:rsidRPr="00BC5393">
        <w:rPr>
          <w:rFonts w:ascii="Times New Roman" w:hAnsi="Times New Roman" w:cs="Times New Roman"/>
          <w:sz w:val="24"/>
          <w:szCs w:val="24"/>
          <w:lang w:val="en-US"/>
        </w:rPr>
        <w:t xml:space="preserve">[EULAR10] D. </w:t>
      </w:r>
      <w:proofErr w:type="spellStart"/>
      <w:r w:rsidRPr="00BC5393">
        <w:rPr>
          <w:rFonts w:ascii="Times New Roman" w:hAnsi="Times New Roman" w:cs="Times New Roman"/>
          <w:sz w:val="24"/>
          <w:szCs w:val="24"/>
          <w:lang w:val="en-US"/>
        </w:rPr>
        <w:t>Aletaha</w:t>
      </w:r>
      <w:proofErr w:type="spellEnd"/>
      <w:r w:rsidRPr="00BC5393">
        <w:rPr>
          <w:rFonts w:ascii="Times New Roman" w:hAnsi="Times New Roman" w:cs="Times New Roman"/>
          <w:sz w:val="24"/>
          <w:szCs w:val="24"/>
          <w:lang w:val="en-US"/>
        </w:rPr>
        <w:t xml:space="preserve">, T. </w:t>
      </w:r>
      <w:proofErr w:type="spellStart"/>
      <w:r w:rsidRPr="00BC5393">
        <w:rPr>
          <w:rFonts w:ascii="Times New Roman" w:hAnsi="Times New Roman" w:cs="Times New Roman"/>
          <w:sz w:val="24"/>
          <w:szCs w:val="24"/>
          <w:lang w:val="en-US"/>
        </w:rPr>
        <w:t>Neogi</w:t>
      </w:r>
      <w:proofErr w:type="spellEnd"/>
      <w:r w:rsidRPr="00BC5393">
        <w:rPr>
          <w:rFonts w:ascii="Times New Roman" w:hAnsi="Times New Roman" w:cs="Times New Roman"/>
          <w:sz w:val="24"/>
          <w:szCs w:val="24"/>
          <w:lang w:val="en-US"/>
        </w:rPr>
        <w:t xml:space="preserve"> and A. </w:t>
      </w:r>
      <w:proofErr w:type="spellStart"/>
      <w:r w:rsidRPr="00BC5393">
        <w:rPr>
          <w:rFonts w:ascii="Times New Roman" w:hAnsi="Times New Roman" w:cs="Times New Roman"/>
          <w:sz w:val="24"/>
          <w:szCs w:val="24"/>
          <w:lang w:val="en-US"/>
        </w:rPr>
        <w:t>Silman</w:t>
      </w:r>
      <w:proofErr w:type="spellEnd"/>
      <w:r w:rsidRPr="00BC5393">
        <w:rPr>
          <w:rFonts w:ascii="Times New Roman" w:hAnsi="Times New Roman" w:cs="Times New Roman"/>
          <w:sz w:val="24"/>
          <w:szCs w:val="24"/>
          <w:lang w:val="en-US"/>
        </w:rPr>
        <w:t xml:space="preserve"> et al. 2010 Rheumatoid arthritis class</w:t>
      </w:r>
      <w:r>
        <w:rPr>
          <w:rFonts w:ascii="Times New Roman" w:hAnsi="Times New Roman" w:cs="Times New Roman"/>
          <w:sz w:val="24"/>
          <w:szCs w:val="24"/>
          <w:lang w:val="en-US"/>
        </w:rPr>
        <w:t xml:space="preserve">ification criteria: an American College of Rheumatology/European League Against Rheumatism collaborative initiative. </w:t>
      </w:r>
      <w:r w:rsidRPr="00C859AA">
        <w:rPr>
          <w:rFonts w:ascii="Times New Roman" w:hAnsi="Times New Roman" w:cs="Times New Roman"/>
          <w:i/>
          <w:sz w:val="24"/>
          <w:szCs w:val="24"/>
          <w:lang w:val="sv-SE"/>
        </w:rPr>
        <w:t xml:space="preserve">Ann. </w:t>
      </w:r>
      <w:proofErr w:type="spellStart"/>
      <w:r w:rsidRPr="00C859AA">
        <w:rPr>
          <w:rFonts w:ascii="Times New Roman" w:hAnsi="Times New Roman" w:cs="Times New Roman"/>
          <w:i/>
          <w:sz w:val="24"/>
          <w:szCs w:val="24"/>
          <w:lang w:val="sv-SE"/>
        </w:rPr>
        <w:t>Rheum</w:t>
      </w:r>
      <w:proofErr w:type="spellEnd"/>
      <w:r w:rsidRPr="00C859AA">
        <w:rPr>
          <w:rFonts w:ascii="Times New Roman" w:hAnsi="Times New Roman" w:cs="Times New Roman"/>
          <w:i/>
          <w:sz w:val="24"/>
          <w:szCs w:val="24"/>
          <w:lang w:val="sv-SE"/>
        </w:rPr>
        <w:t xml:space="preserve">. Dis., </w:t>
      </w:r>
      <w:r w:rsidRPr="00C859AA">
        <w:rPr>
          <w:rFonts w:ascii="Times New Roman" w:hAnsi="Times New Roman" w:cs="Times New Roman"/>
          <w:sz w:val="24"/>
          <w:szCs w:val="24"/>
          <w:lang w:val="sv-SE"/>
        </w:rPr>
        <w:t>69:</w:t>
      </w:r>
      <w:proofErr w:type="gramStart"/>
      <w:r w:rsidRPr="00C859AA">
        <w:rPr>
          <w:rFonts w:ascii="Times New Roman" w:hAnsi="Times New Roman" w:cs="Times New Roman"/>
          <w:sz w:val="24"/>
          <w:szCs w:val="24"/>
          <w:lang w:val="sv-SE"/>
        </w:rPr>
        <w:t>1580-1588</w:t>
      </w:r>
      <w:proofErr w:type="gramEnd"/>
      <w:r w:rsidRPr="00C859AA">
        <w:rPr>
          <w:rFonts w:ascii="Times New Roman" w:hAnsi="Times New Roman" w:cs="Times New Roman"/>
          <w:sz w:val="24"/>
          <w:szCs w:val="24"/>
          <w:lang w:val="sv-SE"/>
        </w:rPr>
        <w:t>, 2010.</w:t>
      </w:r>
    </w:p>
    <w:p w14:paraId="1248CA49" w14:textId="1184F0B4" w:rsidR="00BB2DE8" w:rsidRPr="00316C39" w:rsidRDefault="00BB2DE8" w:rsidP="00287E4F">
      <w:pPr>
        <w:rPr>
          <w:rFonts w:ascii="Times New Roman" w:hAnsi="Times New Roman" w:cs="Times New Roman"/>
          <w:sz w:val="24"/>
          <w:szCs w:val="24"/>
          <w:lang w:val="en-US"/>
        </w:rPr>
      </w:pPr>
      <w:r w:rsidRPr="00C859AA">
        <w:rPr>
          <w:rFonts w:ascii="Times New Roman" w:hAnsi="Times New Roman" w:cs="Times New Roman"/>
          <w:sz w:val="24"/>
          <w:szCs w:val="24"/>
          <w:lang w:val="sv-SE"/>
        </w:rPr>
        <w:t xml:space="preserve">[EULAR </w:t>
      </w:r>
      <w:proofErr w:type="spellStart"/>
      <w:r w:rsidRPr="00C859AA">
        <w:rPr>
          <w:rFonts w:ascii="Times New Roman" w:hAnsi="Times New Roman" w:cs="Times New Roman"/>
          <w:sz w:val="24"/>
          <w:szCs w:val="24"/>
          <w:lang w:val="sv-SE"/>
        </w:rPr>
        <w:t>Response</w:t>
      </w:r>
      <w:proofErr w:type="spellEnd"/>
      <w:r w:rsidRPr="00C859AA">
        <w:rPr>
          <w:rFonts w:ascii="Times New Roman" w:hAnsi="Times New Roman" w:cs="Times New Roman"/>
          <w:sz w:val="24"/>
          <w:szCs w:val="24"/>
          <w:lang w:val="sv-SE"/>
        </w:rPr>
        <w:t xml:space="preserve"> 1] J. Fransen and P. van </w:t>
      </w:r>
      <w:proofErr w:type="spellStart"/>
      <w:r w:rsidRPr="00C859AA">
        <w:rPr>
          <w:rFonts w:ascii="Times New Roman" w:hAnsi="Times New Roman" w:cs="Times New Roman"/>
          <w:sz w:val="24"/>
          <w:szCs w:val="24"/>
          <w:lang w:val="sv-SE"/>
        </w:rPr>
        <w:t>Riel</w:t>
      </w:r>
      <w:proofErr w:type="spellEnd"/>
      <w:r w:rsidRPr="00C859AA">
        <w:rPr>
          <w:rFonts w:ascii="Times New Roman" w:hAnsi="Times New Roman" w:cs="Times New Roman"/>
          <w:sz w:val="24"/>
          <w:szCs w:val="24"/>
          <w:lang w:val="sv-SE"/>
        </w:rPr>
        <w:t xml:space="preserve">. </w:t>
      </w:r>
      <w:r w:rsidRPr="00BB2DE8">
        <w:rPr>
          <w:rFonts w:ascii="Times New Roman" w:hAnsi="Times New Roman" w:cs="Times New Roman"/>
          <w:sz w:val="24"/>
          <w:szCs w:val="24"/>
          <w:lang w:val="en-US"/>
        </w:rPr>
        <w:t>Th</w:t>
      </w:r>
      <w:r>
        <w:rPr>
          <w:rFonts w:ascii="Times New Roman" w:hAnsi="Times New Roman" w:cs="Times New Roman"/>
          <w:sz w:val="24"/>
          <w:szCs w:val="24"/>
          <w:lang w:val="en-US"/>
        </w:rPr>
        <w:t xml:space="preserve">e Disease Activity Score and the EULAR response criteria. </w:t>
      </w:r>
      <w:r w:rsidRPr="00316C39">
        <w:rPr>
          <w:rFonts w:ascii="Times New Roman" w:hAnsi="Times New Roman" w:cs="Times New Roman"/>
          <w:i/>
          <w:sz w:val="24"/>
          <w:szCs w:val="24"/>
          <w:lang w:val="en-US"/>
        </w:rPr>
        <w:t xml:space="preserve">Clin. Exp. </w:t>
      </w:r>
      <w:proofErr w:type="spellStart"/>
      <w:r w:rsidRPr="00316C39">
        <w:rPr>
          <w:rFonts w:ascii="Times New Roman" w:hAnsi="Times New Roman" w:cs="Times New Roman"/>
          <w:i/>
          <w:sz w:val="24"/>
          <w:szCs w:val="24"/>
          <w:lang w:val="en-US"/>
        </w:rPr>
        <w:t>Rheumatol</w:t>
      </w:r>
      <w:proofErr w:type="spellEnd"/>
      <w:r w:rsidRPr="00316C39">
        <w:rPr>
          <w:rFonts w:ascii="Times New Roman" w:hAnsi="Times New Roman" w:cs="Times New Roman"/>
          <w:i/>
          <w:sz w:val="24"/>
          <w:szCs w:val="24"/>
          <w:lang w:val="en-US"/>
        </w:rPr>
        <w:t xml:space="preserve">., </w:t>
      </w:r>
      <w:r w:rsidRPr="00316C39">
        <w:rPr>
          <w:rFonts w:ascii="Times New Roman" w:hAnsi="Times New Roman" w:cs="Times New Roman"/>
          <w:sz w:val="24"/>
          <w:szCs w:val="24"/>
          <w:lang w:val="en-US"/>
        </w:rPr>
        <w:t>23:93-99, 2005.</w:t>
      </w:r>
    </w:p>
    <w:p w14:paraId="6164934D" w14:textId="355D0ED3" w:rsidR="00BB2DE8" w:rsidRPr="00BB2DE8" w:rsidRDefault="00BB2DE8" w:rsidP="00287E4F">
      <w:pPr>
        <w:rPr>
          <w:rFonts w:ascii="Times New Roman" w:hAnsi="Times New Roman" w:cs="Times New Roman"/>
          <w:sz w:val="24"/>
          <w:szCs w:val="24"/>
          <w:lang w:val="en-US"/>
        </w:rPr>
      </w:pPr>
      <w:r w:rsidRPr="00316C39">
        <w:rPr>
          <w:rFonts w:ascii="Times New Roman" w:hAnsi="Times New Roman" w:cs="Times New Roman"/>
          <w:sz w:val="24"/>
          <w:szCs w:val="24"/>
          <w:lang w:val="en-US"/>
        </w:rPr>
        <w:t xml:space="preserve">[EULAR Response 2] A. van </w:t>
      </w:r>
      <w:proofErr w:type="spellStart"/>
      <w:r w:rsidRPr="00316C39">
        <w:rPr>
          <w:rFonts w:ascii="Times New Roman" w:hAnsi="Times New Roman" w:cs="Times New Roman"/>
          <w:sz w:val="24"/>
          <w:szCs w:val="24"/>
          <w:lang w:val="en-US"/>
        </w:rPr>
        <w:t>Gestel</w:t>
      </w:r>
      <w:proofErr w:type="spellEnd"/>
      <w:r w:rsidRPr="00316C39">
        <w:rPr>
          <w:rFonts w:ascii="Times New Roman" w:hAnsi="Times New Roman" w:cs="Times New Roman"/>
          <w:sz w:val="24"/>
          <w:szCs w:val="24"/>
          <w:lang w:val="en-US"/>
        </w:rPr>
        <w:t xml:space="preserve">, C. </w:t>
      </w:r>
      <w:proofErr w:type="spellStart"/>
      <w:r w:rsidRPr="00316C39">
        <w:rPr>
          <w:rFonts w:ascii="Times New Roman" w:hAnsi="Times New Roman" w:cs="Times New Roman"/>
          <w:sz w:val="24"/>
          <w:szCs w:val="24"/>
          <w:lang w:val="en-US"/>
        </w:rPr>
        <w:t>Haagsma</w:t>
      </w:r>
      <w:proofErr w:type="spellEnd"/>
      <w:r w:rsidRPr="00316C39">
        <w:rPr>
          <w:rFonts w:ascii="Times New Roman" w:hAnsi="Times New Roman" w:cs="Times New Roman"/>
          <w:sz w:val="24"/>
          <w:szCs w:val="24"/>
          <w:lang w:val="en-US"/>
        </w:rPr>
        <w:t xml:space="preserve"> and P. van Riel. </w:t>
      </w:r>
      <w:r w:rsidRPr="00BB2DE8">
        <w:rPr>
          <w:rFonts w:ascii="Times New Roman" w:hAnsi="Times New Roman" w:cs="Times New Roman"/>
          <w:sz w:val="24"/>
          <w:szCs w:val="24"/>
          <w:lang w:val="en-US"/>
        </w:rPr>
        <w:t>Validation of rheumatoid arthritis i</w:t>
      </w:r>
      <w:r>
        <w:rPr>
          <w:rFonts w:ascii="Times New Roman" w:hAnsi="Times New Roman" w:cs="Times New Roman"/>
          <w:sz w:val="24"/>
          <w:szCs w:val="24"/>
          <w:lang w:val="en-US"/>
        </w:rPr>
        <w:t xml:space="preserve">mprovement criteria that includes simplified joint counts. </w:t>
      </w:r>
      <w:r>
        <w:rPr>
          <w:rFonts w:ascii="Times New Roman" w:hAnsi="Times New Roman" w:cs="Times New Roman"/>
          <w:i/>
          <w:sz w:val="24"/>
          <w:szCs w:val="24"/>
          <w:lang w:val="en-US"/>
        </w:rPr>
        <w:t>Arthritis &amp; Rheumatism</w:t>
      </w:r>
      <w:r>
        <w:rPr>
          <w:rFonts w:ascii="Times New Roman" w:hAnsi="Times New Roman" w:cs="Times New Roman"/>
          <w:sz w:val="24"/>
          <w:szCs w:val="24"/>
          <w:lang w:val="en-US"/>
        </w:rPr>
        <w:t>, 41:1845-1850, 1998.</w:t>
      </w:r>
    </w:p>
    <w:bookmarkEnd w:id="7"/>
    <w:p w14:paraId="1847D9A1" w14:textId="6FABF4AD" w:rsidR="00500B88" w:rsidRDefault="004565EA" w:rsidP="00287E4F">
      <w:pPr>
        <w:rPr>
          <w:rFonts w:ascii="Times New Roman" w:hAnsi="Times New Roman" w:cs="Times New Roman"/>
          <w:sz w:val="24"/>
          <w:szCs w:val="24"/>
          <w:lang w:val="en-US"/>
        </w:rPr>
      </w:pPr>
      <w:r w:rsidRPr="004565EA">
        <w:rPr>
          <w:rFonts w:ascii="Times New Roman" w:hAnsi="Times New Roman" w:cs="Times New Roman"/>
          <w:sz w:val="24"/>
          <w:szCs w:val="24"/>
          <w:lang w:val="en-US"/>
        </w:rPr>
        <w:t>[</w:t>
      </w:r>
      <w:proofErr w:type="spellStart"/>
      <w:r w:rsidRPr="004565EA">
        <w:rPr>
          <w:rFonts w:ascii="Times New Roman" w:hAnsi="Times New Roman" w:cs="Times New Roman"/>
          <w:sz w:val="24"/>
          <w:szCs w:val="24"/>
          <w:lang w:val="en-US"/>
        </w:rPr>
        <w:t>Katchamart</w:t>
      </w:r>
      <w:proofErr w:type="spellEnd"/>
      <w:r w:rsidRPr="004565EA">
        <w:rPr>
          <w:rFonts w:ascii="Times New Roman" w:hAnsi="Times New Roman" w:cs="Times New Roman"/>
          <w:sz w:val="24"/>
          <w:szCs w:val="24"/>
          <w:lang w:val="en-US"/>
        </w:rPr>
        <w:t xml:space="preserve">] W. </w:t>
      </w:r>
      <w:proofErr w:type="spellStart"/>
      <w:r w:rsidRPr="004565EA">
        <w:rPr>
          <w:rFonts w:ascii="Times New Roman" w:hAnsi="Times New Roman" w:cs="Times New Roman"/>
          <w:sz w:val="24"/>
          <w:szCs w:val="24"/>
          <w:lang w:val="en-US"/>
        </w:rPr>
        <w:t>Katchamart</w:t>
      </w:r>
      <w:proofErr w:type="spellEnd"/>
      <w:r w:rsidRPr="004565EA">
        <w:rPr>
          <w:rFonts w:ascii="Times New Roman" w:hAnsi="Times New Roman" w:cs="Times New Roman"/>
          <w:sz w:val="24"/>
          <w:szCs w:val="24"/>
          <w:lang w:val="en-US"/>
        </w:rPr>
        <w:t>, S. Johnson a</w:t>
      </w:r>
      <w:r>
        <w:rPr>
          <w:rFonts w:ascii="Times New Roman" w:hAnsi="Times New Roman" w:cs="Times New Roman"/>
          <w:sz w:val="24"/>
          <w:szCs w:val="24"/>
          <w:lang w:val="en-US"/>
        </w:rPr>
        <w:t xml:space="preserve">nd H-J. Lin et al. Predictors for remission in rheumatoid arthritis patients: a systematic review. </w:t>
      </w:r>
      <w:r w:rsidRPr="004565EA">
        <w:rPr>
          <w:rFonts w:ascii="Times New Roman" w:hAnsi="Times New Roman" w:cs="Times New Roman"/>
          <w:i/>
          <w:sz w:val="24"/>
          <w:szCs w:val="24"/>
          <w:lang w:val="en-US"/>
        </w:rPr>
        <w:t>Art. Care and Res.,</w:t>
      </w:r>
      <w:r>
        <w:rPr>
          <w:rFonts w:ascii="Times New Roman" w:hAnsi="Times New Roman" w:cs="Times New Roman"/>
          <w:sz w:val="24"/>
          <w:szCs w:val="24"/>
          <w:lang w:val="en-US"/>
        </w:rPr>
        <w:t xml:space="preserve"> 62:1128-1143, 2010.</w:t>
      </w:r>
    </w:p>
    <w:p w14:paraId="61432D8E" w14:textId="77777777" w:rsidR="00C4185A" w:rsidRDefault="00C4185A" w:rsidP="00287E4F">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403"/>
        <w:gridCol w:w="1736"/>
        <w:gridCol w:w="1737"/>
        <w:gridCol w:w="1737"/>
        <w:gridCol w:w="1737"/>
      </w:tblGrid>
      <w:tr w:rsidR="009145A6" w14:paraId="7F453175" w14:textId="77777777" w:rsidTr="006C2B13">
        <w:trPr>
          <w:trHeight w:val="794"/>
        </w:trPr>
        <w:tc>
          <w:tcPr>
            <w:tcW w:w="2403" w:type="dxa"/>
            <w:vAlign w:val="center"/>
          </w:tcPr>
          <w:p w14:paraId="140E2930" w14:textId="10139E3F" w:rsidR="009145A6" w:rsidRDefault="009145A6"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1A: COHORT CHARACTERISTICS</w:t>
            </w:r>
          </w:p>
        </w:tc>
        <w:tc>
          <w:tcPr>
            <w:tcW w:w="3473" w:type="dxa"/>
            <w:gridSpan w:val="2"/>
            <w:vAlign w:val="center"/>
          </w:tcPr>
          <w:p w14:paraId="319ED0EB" w14:textId="7D4EF320" w:rsidR="009145A6" w:rsidRDefault="009145A6" w:rsidP="002F0FC4">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PERSISTENCE AT 1 YEAR</w:t>
            </w:r>
          </w:p>
        </w:tc>
        <w:tc>
          <w:tcPr>
            <w:tcW w:w="3474" w:type="dxa"/>
            <w:gridSpan w:val="2"/>
            <w:vAlign w:val="center"/>
          </w:tcPr>
          <w:p w14:paraId="03D0E09A" w14:textId="40AB3929" w:rsidR="009145A6" w:rsidRDefault="009145A6" w:rsidP="002F0FC4">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PERSISTENCE AT 3 YEARS</w:t>
            </w:r>
          </w:p>
        </w:tc>
      </w:tr>
      <w:tr w:rsidR="009145A6" w14:paraId="4194367D" w14:textId="77777777" w:rsidTr="006C2B13">
        <w:tc>
          <w:tcPr>
            <w:tcW w:w="2403" w:type="dxa"/>
            <w:vAlign w:val="center"/>
          </w:tcPr>
          <w:p w14:paraId="1C875A94" w14:textId="77777777" w:rsidR="009145A6" w:rsidRDefault="009145A6" w:rsidP="006C2B13">
            <w:pPr>
              <w:jc w:val="center"/>
              <w:rPr>
                <w:rFonts w:ascii="Times New Roman" w:hAnsi="Times New Roman" w:cs="Times New Roman"/>
                <w:sz w:val="24"/>
                <w:szCs w:val="24"/>
                <w:lang w:val="en-US"/>
              </w:rPr>
            </w:pPr>
          </w:p>
        </w:tc>
        <w:tc>
          <w:tcPr>
            <w:tcW w:w="1736" w:type="dxa"/>
            <w:vAlign w:val="center"/>
          </w:tcPr>
          <w:p w14:paraId="0FAAAA06" w14:textId="6D75C7EE" w:rsidR="009145A6" w:rsidRDefault="009145A6"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PERSISTENT</w:t>
            </w:r>
          </w:p>
        </w:tc>
        <w:tc>
          <w:tcPr>
            <w:tcW w:w="1737" w:type="dxa"/>
            <w:vAlign w:val="center"/>
          </w:tcPr>
          <w:p w14:paraId="21495BE2" w14:textId="2BD77F86" w:rsidR="009145A6" w:rsidRDefault="009145A6"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NOT PERSISTENT</w:t>
            </w:r>
          </w:p>
        </w:tc>
        <w:tc>
          <w:tcPr>
            <w:tcW w:w="1737" w:type="dxa"/>
            <w:vAlign w:val="center"/>
          </w:tcPr>
          <w:p w14:paraId="1656AD51" w14:textId="334A9E96" w:rsidR="009145A6" w:rsidRDefault="009145A6"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PERSISTENT</w:t>
            </w:r>
          </w:p>
        </w:tc>
        <w:tc>
          <w:tcPr>
            <w:tcW w:w="1737" w:type="dxa"/>
            <w:vAlign w:val="center"/>
          </w:tcPr>
          <w:p w14:paraId="1643C974" w14:textId="4D0BAD95" w:rsidR="009145A6" w:rsidRDefault="009145A6"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NOT PERSISTENT</w:t>
            </w:r>
          </w:p>
        </w:tc>
      </w:tr>
      <w:tr w:rsidR="009145A6" w14:paraId="02738B57" w14:textId="77777777" w:rsidTr="006C2B13">
        <w:tc>
          <w:tcPr>
            <w:tcW w:w="2403" w:type="dxa"/>
            <w:vAlign w:val="center"/>
          </w:tcPr>
          <w:p w14:paraId="6DFB40F5" w14:textId="56F58CD0" w:rsidR="009145A6" w:rsidRDefault="005A716A"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N (%)</w:t>
            </w:r>
          </w:p>
        </w:tc>
        <w:tc>
          <w:tcPr>
            <w:tcW w:w="1736" w:type="dxa"/>
            <w:vAlign w:val="center"/>
          </w:tcPr>
          <w:p w14:paraId="5AF7F841" w14:textId="2B368EA8" w:rsidR="009145A6" w:rsidRDefault="006C2B13"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198</w:t>
            </w:r>
            <w:r w:rsidR="002F0FC4">
              <w:rPr>
                <w:rFonts w:ascii="Times New Roman" w:hAnsi="Times New Roman" w:cs="Times New Roman"/>
                <w:sz w:val="24"/>
                <w:szCs w:val="24"/>
                <w:lang w:val="en-US"/>
              </w:rPr>
              <w:t xml:space="preserve"> (65%)</w:t>
            </w:r>
          </w:p>
        </w:tc>
        <w:tc>
          <w:tcPr>
            <w:tcW w:w="1737" w:type="dxa"/>
            <w:vAlign w:val="center"/>
          </w:tcPr>
          <w:p w14:paraId="75FBBC30" w14:textId="2BDA3FBD" w:rsidR="009145A6" w:rsidRDefault="006C2B13"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2F0FC4">
              <w:rPr>
                <w:rFonts w:ascii="Times New Roman" w:hAnsi="Times New Roman" w:cs="Times New Roman"/>
                <w:sz w:val="24"/>
                <w:szCs w:val="24"/>
                <w:lang w:val="en-US"/>
              </w:rPr>
              <w:t>06 (35%)</w:t>
            </w:r>
          </w:p>
        </w:tc>
        <w:tc>
          <w:tcPr>
            <w:tcW w:w="1737" w:type="dxa"/>
            <w:vAlign w:val="center"/>
          </w:tcPr>
          <w:p w14:paraId="556F70D3" w14:textId="1E803226" w:rsidR="009145A6" w:rsidRDefault="00D05676"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150 (49%)</w:t>
            </w:r>
          </w:p>
        </w:tc>
        <w:tc>
          <w:tcPr>
            <w:tcW w:w="1737" w:type="dxa"/>
            <w:vAlign w:val="center"/>
          </w:tcPr>
          <w:p w14:paraId="2F48445E" w14:textId="499E76FD" w:rsidR="009145A6" w:rsidRDefault="00D05676"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154 (51%)</w:t>
            </w:r>
          </w:p>
        </w:tc>
      </w:tr>
      <w:tr w:rsidR="009145A6" w14:paraId="73A5EE63" w14:textId="77777777" w:rsidTr="006C2B13">
        <w:tc>
          <w:tcPr>
            <w:tcW w:w="2403" w:type="dxa"/>
            <w:vAlign w:val="center"/>
          </w:tcPr>
          <w:p w14:paraId="25B53D22" w14:textId="24893C60" w:rsidR="009145A6" w:rsidRDefault="005A716A"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Female (%)</w:t>
            </w:r>
          </w:p>
        </w:tc>
        <w:tc>
          <w:tcPr>
            <w:tcW w:w="1736" w:type="dxa"/>
            <w:vAlign w:val="center"/>
          </w:tcPr>
          <w:p w14:paraId="34F7017E" w14:textId="4148790C" w:rsidR="009145A6" w:rsidRDefault="00A30D50"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137 (69%)</w:t>
            </w:r>
          </w:p>
        </w:tc>
        <w:tc>
          <w:tcPr>
            <w:tcW w:w="1737" w:type="dxa"/>
            <w:vAlign w:val="center"/>
          </w:tcPr>
          <w:p w14:paraId="03011BD7" w14:textId="6D577E34" w:rsidR="009145A6" w:rsidRDefault="00A30D50"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80 (75%)</w:t>
            </w:r>
          </w:p>
        </w:tc>
        <w:tc>
          <w:tcPr>
            <w:tcW w:w="1737" w:type="dxa"/>
            <w:vAlign w:val="center"/>
          </w:tcPr>
          <w:p w14:paraId="5C95AB25" w14:textId="4150A623" w:rsidR="009145A6" w:rsidRDefault="00C54B9C"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101 (67%)</w:t>
            </w:r>
          </w:p>
        </w:tc>
        <w:tc>
          <w:tcPr>
            <w:tcW w:w="1737" w:type="dxa"/>
            <w:vAlign w:val="center"/>
          </w:tcPr>
          <w:p w14:paraId="74D39271" w14:textId="5F8CE55A" w:rsidR="009145A6" w:rsidRDefault="00C54B9C"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116 (75%)</w:t>
            </w:r>
          </w:p>
        </w:tc>
      </w:tr>
      <w:tr w:rsidR="004006AC" w14:paraId="75F91950" w14:textId="77777777" w:rsidTr="006C2B13">
        <w:tc>
          <w:tcPr>
            <w:tcW w:w="2403" w:type="dxa"/>
            <w:vAlign w:val="center"/>
          </w:tcPr>
          <w:p w14:paraId="5DBBD28B" w14:textId="594138FB" w:rsidR="004006AC" w:rsidRDefault="004006AC"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SERO+ (%)</w:t>
            </w:r>
          </w:p>
        </w:tc>
        <w:tc>
          <w:tcPr>
            <w:tcW w:w="1736" w:type="dxa"/>
            <w:vAlign w:val="center"/>
          </w:tcPr>
          <w:p w14:paraId="09890467" w14:textId="07F089DB" w:rsidR="004006AC" w:rsidRDefault="005E6673"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142 (74%)</w:t>
            </w:r>
          </w:p>
        </w:tc>
        <w:tc>
          <w:tcPr>
            <w:tcW w:w="1737" w:type="dxa"/>
            <w:vAlign w:val="center"/>
          </w:tcPr>
          <w:p w14:paraId="687A9817" w14:textId="38C4F389" w:rsidR="004006AC" w:rsidRDefault="005E6673"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75 (72%)</w:t>
            </w:r>
          </w:p>
        </w:tc>
        <w:tc>
          <w:tcPr>
            <w:tcW w:w="1737" w:type="dxa"/>
            <w:vAlign w:val="center"/>
          </w:tcPr>
          <w:p w14:paraId="42299ECB" w14:textId="27AD37DC" w:rsidR="004006AC" w:rsidRDefault="00C54B9C"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105 (72%)</w:t>
            </w:r>
          </w:p>
        </w:tc>
        <w:tc>
          <w:tcPr>
            <w:tcW w:w="1737" w:type="dxa"/>
            <w:vAlign w:val="center"/>
          </w:tcPr>
          <w:p w14:paraId="51BDB5ED" w14:textId="0F200FBC" w:rsidR="004006AC" w:rsidRDefault="00C54B9C"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112 (74%)</w:t>
            </w:r>
          </w:p>
        </w:tc>
      </w:tr>
      <w:tr w:rsidR="009145A6" w14:paraId="598B8A29" w14:textId="77777777" w:rsidTr="006C2B13">
        <w:tc>
          <w:tcPr>
            <w:tcW w:w="2403" w:type="dxa"/>
            <w:vAlign w:val="center"/>
          </w:tcPr>
          <w:p w14:paraId="3FB73730" w14:textId="521C0C39" w:rsidR="009145A6" w:rsidRDefault="005A716A"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Mean age at MTX-start (SD)</w:t>
            </w:r>
          </w:p>
        </w:tc>
        <w:tc>
          <w:tcPr>
            <w:tcW w:w="1736" w:type="dxa"/>
            <w:vAlign w:val="center"/>
          </w:tcPr>
          <w:p w14:paraId="72CD0394" w14:textId="7BB75C61" w:rsidR="009145A6" w:rsidRDefault="00057584"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59 (15)</w:t>
            </w:r>
          </w:p>
        </w:tc>
        <w:tc>
          <w:tcPr>
            <w:tcW w:w="1737" w:type="dxa"/>
            <w:vAlign w:val="center"/>
          </w:tcPr>
          <w:p w14:paraId="3E0F281F" w14:textId="59888472" w:rsidR="009145A6" w:rsidRDefault="00057584"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54 (15)</w:t>
            </w:r>
          </w:p>
        </w:tc>
        <w:tc>
          <w:tcPr>
            <w:tcW w:w="1737" w:type="dxa"/>
            <w:vAlign w:val="center"/>
          </w:tcPr>
          <w:p w14:paraId="668301B4" w14:textId="3687301B" w:rsidR="009145A6" w:rsidRDefault="0041175E"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61 (14)</w:t>
            </w:r>
          </w:p>
        </w:tc>
        <w:tc>
          <w:tcPr>
            <w:tcW w:w="1737" w:type="dxa"/>
            <w:vAlign w:val="center"/>
          </w:tcPr>
          <w:p w14:paraId="4AE54B6E" w14:textId="1BCB58C2" w:rsidR="009145A6" w:rsidRDefault="0041175E"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54 (15)</w:t>
            </w:r>
          </w:p>
        </w:tc>
      </w:tr>
      <w:tr w:rsidR="009145A6" w14:paraId="38598A55" w14:textId="77777777" w:rsidTr="006C2B13">
        <w:tc>
          <w:tcPr>
            <w:tcW w:w="2403" w:type="dxa"/>
            <w:vAlign w:val="center"/>
          </w:tcPr>
          <w:p w14:paraId="59402082" w14:textId="64DE8A24" w:rsidR="009145A6" w:rsidRDefault="005A716A"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Median year of subject MTX-start (Q1 – Q3)</w:t>
            </w:r>
          </w:p>
        </w:tc>
        <w:tc>
          <w:tcPr>
            <w:tcW w:w="1736" w:type="dxa"/>
            <w:vAlign w:val="center"/>
          </w:tcPr>
          <w:p w14:paraId="0C2BFE5C" w14:textId="4FCEA737" w:rsidR="009145A6" w:rsidRDefault="00386F93"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2011 (07 – 15)</w:t>
            </w:r>
          </w:p>
        </w:tc>
        <w:tc>
          <w:tcPr>
            <w:tcW w:w="1737" w:type="dxa"/>
            <w:vAlign w:val="center"/>
          </w:tcPr>
          <w:p w14:paraId="0EC9CED1" w14:textId="68ECD580" w:rsidR="009145A6" w:rsidRDefault="00057584"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2011 (05 - 15)</w:t>
            </w:r>
          </w:p>
        </w:tc>
        <w:tc>
          <w:tcPr>
            <w:tcW w:w="1737" w:type="dxa"/>
            <w:vAlign w:val="center"/>
          </w:tcPr>
          <w:p w14:paraId="6F0FCEA9" w14:textId="32F0679E" w:rsidR="009145A6" w:rsidRDefault="00F27400"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2012 (06 – 15)</w:t>
            </w:r>
          </w:p>
        </w:tc>
        <w:tc>
          <w:tcPr>
            <w:tcW w:w="1737" w:type="dxa"/>
            <w:vAlign w:val="center"/>
          </w:tcPr>
          <w:p w14:paraId="4C782613" w14:textId="54A21F9E" w:rsidR="009145A6" w:rsidRDefault="00F27400"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2011 (06 – 15)</w:t>
            </w:r>
          </w:p>
        </w:tc>
      </w:tr>
      <w:tr w:rsidR="009145A6" w14:paraId="3A410E92" w14:textId="77777777" w:rsidTr="006C2B13">
        <w:tc>
          <w:tcPr>
            <w:tcW w:w="2403" w:type="dxa"/>
            <w:vAlign w:val="center"/>
          </w:tcPr>
          <w:p w14:paraId="5E1CBA24" w14:textId="14EE0CC7" w:rsidR="009145A6" w:rsidRDefault="005A716A"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Median number of first-degree relatives (Q1 – Q3)</w:t>
            </w:r>
          </w:p>
        </w:tc>
        <w:tc>
          <w:tcPr>
            <w:tcW w:w="1736" w:type="dxa"/>
            <w:vAlign w:val="center"/>
          </w:tcPr>
          <w:p w14:paraId="0F1DDA10" w14:textId="215A5F3F" w:rsidR="009145A6" w:rsidRDefault="00FC04A4"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4 (3 – 5)</w:t>
            </w:r>
          </w:p>
        </w:tc>
        <w:tc>
          <w:tcPr>
            <w:tcW w:w="1737" w:type="dxa"/>
            <w:vAlign w:val="center"/>
          </w:tcPr>
          <w:p w14:paraId="07434945" w14:textId="279782A0" w:rsidR="009145A6" w:rsidRDefault="00FC04A4"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4 (3 - 5)</w:t>
            </w:r>
          </w:p>
        </w:tc>
        <w:tc>
          <w:tcPr>
            <w:tcW w:w="1737" w:type="dxa"/>
            <w:vAlign w:val="center"/>
          </w:tcPr>
          <w:p w14:paraId="3B5E8B0C" w14:textId="5603C2FD" w:rsidR="009145A6" w:rsidRDefault="004473B7"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4 (2 – 5)</w:t>
            </w:r>
          </w:p>
        </w:tc>
        <w:tc>
          <w:tcPr>
            <w:tcW w:w="1737" w:type="dxa"/>
            <w:vAlign w:val="center"/>
          </w:tcPr>
          <w:p w14:paraId="350920EE" w14:textId="37C88DED" w:rsidR="009145A6" w:rsidRDefault="007013CA" w:rsidP="006C2B13">
            <w:pPr>
              <w:jc w:val="center"/>
              <w:rPr>
                <w:rFonts w:ascii="Times New Roman" w:hAnsi="Times New Roman" w:cs="Times New Roman"/>
                <w:sz w:val="24"/>
                <w:szCs w:val="24"/>
                <w:lang w:val="en-US"/>
              </w:rPr>
            </w:pPr>
            <w:r>
              <w:rPr>
                <w:rFonts w:ascii="Times New Roman" w:hAnsi="Times New Roman" w:cs="Times New Roman"/>
                <w:sz w:val="24"/>
                <w:szCs w:val="24"/>
                <w:lang w:val="en-US"/>
              </w:rPr>
              <w:t>4 (3 – 5)</w:t>
            </w:r>
          </w:p>
        </w:tc>
      </w:tr>
    </w:tbl>
    <w:p w14:paraId="43DE3E4F" w14:textId="665E6D7D" w:rsidR="004851D0" w:rsidRDefault="004851D0" w:rsidP="00287E4F">
      <w:pP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403"/>
        <w:gridCol w:w="1736"/>
        <w:gridCol w:w="1737"/>
        <w:gridCol w:w="1737"/>
        <w:gridCol w:w="1737"/>
      </w:tblGrid>
      <w:tr w:rsidR="00B706C3" w14:paraId="4CAD578C" w14:textId="77777777" w:rsidTr="007A5A88">
        <w:trPr>
          <w:trHeight w:val="794"/>
        </w:trPr>
        <w:tc>
          <w:tcPr>
            <w:tcW w:w="2403" w:type="dxa"/>
            <w:vAlign w:val="center"/>
          </w:tcPr>
          <w:p w14:paraId="4AD93658"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1B: </w:t>
            </w:r>
          </w:p>
          <w:p w14:paraId="10BCEE3E" w14:textId="6AE769F8"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INDEX PATIENT CHARACTERISTICS</w:t>
            </w:r>
          </w:p>
        </w:tc>
        <w:tc>
          <w:tcPr>
            <w:tcW w:w="3473" w:type="dxa"/>
            <w:gridSpan w:val="2"/>
            <w:vAlign w:val="center"/>
          </w:tcPr>
          <w:p w14:paraId="33C43AE8" w14:textId="77777777" w:rsidR="00AA44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PERSISTENCE AT 1 YEAR</w:t>
            </w:r>
            <w:r w:rsidR="00AA44C3">
              <w:rPr>
                <w:rFonts w:ascii="Times New Roman" w:hAnsi="Times New Roman" w:cs="Times New Roman"/>
                <w:sz w:val="24"/>
                <w:szCs w:val="24"/>
                <w:lang w:val="en-US"/>
              </w:rPr>
              <w:t xml:space="preserve"> </w:t>
            </w:r>
          </w:p>
          <w:p w14:paraId="3B0C7905" w14:textId="7BC44627" w:rsidR="00B706C3" w:rsidRDefault="00AA44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(n = 138)</w:t>
            </w:r>
          </w:p>
        </w:tc>
        <w:tc>
          <w:tcPr>
            <w:tcW w:w="3474" w:type="dxa"/>
            <w:gridSpan w:val="2"/>
            <w:vAlign w:val="center"/>
          </w:tcPr>
          <w:p w14:paraId="53082D72" w14:textId="77777777" w:rsidR="00AA44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PERSISTENCE AT 3 YEARS</w:t>
            </w:r>
            <w:r w:rsidR="00AA44C3">
              <w:rPr>
                <w:rFonts w:ascii="Times New Roman" w:hAnsi="Times New Roman" w:cs="Times New Roman"/>
                <w:sz w:val="24"/>
                <w:szCs w:val="24"/>
                <w:lang w:val="en-US"/>
              </w:rPr>
              <w:t xml:space="preserve"> </w:t>
            </w:r>
          </w:p>
          <w:p w14:paraId="688B8D01" w14:textId="67340DF4" w:rsidR="00B706C3" w:rsidRDefault="00AA44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(n = 102)</w:t>
            </w:r>
          </w:p>
        </w:tc>
      </w:tr>
      <w:tr w:rsidR="00B706C3" w14:paraId="470FDCE1" w14:textId="77777777" w:rsidTr="007A5A88">
        <w:tc>
          <w:tcPr>
            <w:tcW w:w="2403" w:type="dxa"/>
            <w:vAlign w:val="center"/>
          </w:tcPr>
          <w:p w14:paraId="31047D30" w14:textId="77777777" w:rsidR="00B706C3" w:rsidRDefault="00B706C3" w:rsidP="007A5A88">
            <w:pPr>
              <w:jc w:val="center"/>
              <w:rPr>
                <w:rFonts w:ascii="Times New Roman" w:hAnsi="Times New Roman" w:cs="Times New Roman"/>
                <w:sz w:val="24"/>
                <w:szCs w:val="24"/>
                <w:lang w:val="en-US"/>
              </w:rPr>
            </w:pPr>
          </w:p>
        </w:tc>
        <w:tc>
          <w:tcPr>
            <w:tcW w:w="1736" w:type="dxa"/>
            <w:vAlign w:val="center"/>
          </w:tcPr>
          <w:p w14:paraId="1443606C"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PERSISTENT</w:t>
            </w:r>
          </w:p>
        </w:tc>
        <w:tc>
          <w:tcPr>
            <w:tcW w:w="1737" w:type="dxa"/>
            <w:vAlign w:val="center"/>
          </w:tcPr>
          <w:p w14:paraId="77D6DBBC"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NOT PERSISTENT</w:t>
            </w:r>
          </w:p>
        </w:tc>
        <w:tc>
          <w:tcPr>
            <w:tcW w:w="1737" w:type="dxa"/>
            <w:vAlign w:val="center"/>
          </w:tcPr>
          <w:p w14:paraId="08B8A699"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PERSISTENT</w:t>
            </w:r>
          </w:p>
        </w:tc>
        <w:tc>
          <w:tcPr>
            <w:tcW w:w="1737" w:type="dxa"/>
            <w:vAlign w:val="center"/>
          </w:tcPr>
          <w:p w14:paraId="2EDBF341"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NOT PERSISTENT</w:t>
            </w:r>
          </w:p>
        </w:tc>
      </w:tr>
      <w:tr w:rsidR="00B706C3" w14:paraId="6AAE3E54" w14:textId="77777777" w:rsidTr="007A5A88">
        <w:tc>
          <w:tcPr>
            <w:tcW w:w="2403" w:type="dxa"/>
            <w:vAlign w:val="center"/>
          </w:tcPr>
          <w:p w14:paraId="46997C87"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N (%)</w:t>
            </w:r>
          </w:p>
        </w:tc>
        <w:tc>
          <w:tcPr>
            <w:tcW w:w="1736" w:type="dxa"/>
            <w:vAlign w:val="center"/>
          </w:tcPr>
          <w:p w14:paraId="094B2A40" w14:textId="3FD8032A" w:rsidR="00B706C3" w:rsidRDefault="007138F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92 (66%)</w:t>
            </w:r>
          </w:p>
        </w:tc>
        <w:tc>
          <w:tcPr>
            <w:tcW w:w="1737" w:type="dxa"/>
            <w:vAlign w:val="center"/>
          </w:tcPr>
          <w:p w14:paraId="23A09F9C" w14:textId="732BB555" w:rsidR="00B706C3" w:rsidRDefault="007138F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46 (33%)</w:t>
            </w:r>
          </w:p>
        </w:tc>
        <w:tc>
          <w:tcPr>
            <w:tcW w:w="1737" w:type="dxa"/>
            <w:vAlign w:val="center"/>
          </w:tcPr>
          <w:p w14:paraId="6417ECA6" w14:textId="2A40AE7F" w:rsidR="00B706C3" w:rsidRDefault="00CB6136"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44 (43%)</w:t>
            </w:r>
          </w:p>
        </w:tc>
        <w:tc>
          <w:tcPr>
            <w:tcW w:w="1737" w:type="dxa"/>
            <w:vAlign w:val="center"/>
          </w:tcPr>
          <w:p w14:paraId="04DE995D" w14:textId="2C711A33" w:rsidR="00B706C3" w:rsidRDefault="00CB6136"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58 (57%)</w:t>
            </w:r>
          </w:p>
        </w:tc>
      </w:tr>
      <w:tr w:rsidR="00B706C3" w14:paraId="34ECC34D" w14:textId="77777777" w:rsidTr="007A5A88">
        <w:tc>
          <w:tcPr>
            <w:tcW w:w="2403" w:type="dxa"/>
            <w:vAlign w:val="center"/>
          </w:tcPr>
          <w:p w14:paraId="399A0989"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Female (%)</w:t>
            </w:r>
          </w:p>
        </w:tc>
        <w:tc>
          <w:tcPr>
            <w:tcW w:w="1736" w:type="dxa"/>
            <w:vAlign w:val="center"/>
          </w:tcPr>
          <w:p w14:paraId="656CB19F" w14:textId="08A5DA3C" w:rsidR="00B706C3" w:rsidRDefault="00F61D7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64 (70%)</w:t>
            </w:r>
          </w:p>
        </w:tc>
        <w:tc>
          <w:tcPr>
            <w:tcW w:w="1737" w:type="dxa"/>
            <w:vAlign w:val="center"/>
          </w:tcPr>
          <w:p w14:paraId="15E70D56" w14:textId="372E7050" w:rsidR="00B706C3" w:rsidRDefault="00F61D7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33 (72%)</w:t>
            </w:r>
          </w:p>
        </w:tc>
        <w:tc>
          <w:tcPr>
            <w:tcW w:w="1737" w:type="dxa"/>
            <w:vAlign w:val="center"/>
          </w:tcPr>
          <w:p w14:paraId="5BF75749" w14:textId="252E572E" w:rsidR="00B706C3" w:rsidRDefault="00AD23C2"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30 (68%)</w:t>
            </w:r>
          </w:p>
        </w:tc>
        <w:tc>
          <w:tcPr>
            <w:tcW w:w="1737" w:type="dxa"/>
            <w:vAlign w:val="center"/>
          </w:tcPr>
          <w:p w14:paraId="3ADC6A74" w14:textId="3186F2A1" w:rsidR="00B706C3" w:rsidRDefault="00AD23C2"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43 (74%)</w:t>
            </w:r>
          </w:p>
        </w:tc>
      </w:tr>
      <w:tr w:rsidR="00B706C3" w14:paraId="0B75D0BA" w14:textId="77777777" w:rsidTr="007A5A88">
        <w:tc>
          <w:tcPr>
            <w:tcW w:w="2403" w:type="dxa"/>
            <w:vAlign w:val="center"/>
          </w:tcPr>
          <w:p w14:paraId="7A0D2EAC"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SERO+ (%)</w:t>
            </w:r>
          </w:p>
        </w:tc>
        <w:tc>
          <w:tcPr>
            <w:tcW w:w="1736" w:type="dxa"/>
            <w:vAlign w:val="center"/>
          </w:tcPr>
          <w:p w14:paraId="66C4642F" w14:textId="2EAB7C8E" w:rsidR="00B706C3" w:rsidRDefault="00F61D7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60 (67%)</w:t>
            </w:r>
          </w:p>
        </w:tc>
        <w:tc>
          <w:tcPr>
            <w:tcW w:w="1737" w:type="dxa"/>
            <w:vAlign w:val="center"/>
          </w:tcPr>
          <w:p w14:paraId="174447E7" w14:textId="5A4AEA93" w:rsidR="00B706C3" w:rsidRDefault="00F61D7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29 (66%)</w:t>
            </w:r>
          </w:p>
        </w:tc>
        <w:tc>
          <w:tcPr>
            <w:tcW w:w="1737" w:type="dxa"/>
            <w:vAlign w:val="center"/>
          </w:tcPr>
          <w:p w14:paraId="318720D1" w14:textId="71B32F9A" w:rsidR="00B706C3" w:rsidRDefault="00AD23C2"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28 (67%)</w:t>
            </w:r>
          </w:p>
        </w:tc>
        <w:tc>
          <w:tcPr>
            <w:tcW w:w="1737" w:type="dxa"/>
            <w:vAlign w:val="center"/>
          </w:tcPr>
          <w:p w14:paraId="2802B8BC" w14:textId="1B4E264F" w:rsidR="00B706C3" w:rsidRDefault="00AD23C2"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37 (66%)</w:t>
            </w:r>
          </w:p>
        </w:tc>
      </w:tr>
      <w:tr w:rsidR="00B706C3" w14:paraId="4B7ECE04" w14:textId="77777777" w:rsidTr="007A5A88">
        <w:tc>
          <w:tcPr>
            <w:tcW w:w="2403" w:type="dxa"/>
            <w:vAlign w:val="center"/>
          </w:tcPr>
          <w:p w14:paraId="41D52D89"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Mean age at MTX-start (SD)</w:t>
            </w:r>
          </w:p>
        </w:tc>
        <w:tc>
          <w:tcPr>
            <w:tcW w:w="1736" w:type="dxa"/>
            <w:vAlign w:val="center"/>
          </w:tcPr>
          <w:p w14:paraId="2A40C2ED" w14:textId="47F3B15E" w:rsidR="00B706C3" w:rsidRDefault="007138F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60 (15)</w:t>
            </w:r>
          </w:p>
        </w:tc>
        <w:tc>
          <w:tcPr>
            <w:tcW w:w="1737" w:type="dxa"/>
            <w:vAlign w:val="center"/>
          </w:tcPr>
          <w:p w14:paraId="1182D5FE" w14:textId="04CBE63D" w:rsidR="00B706C3" w:rsidRDefault="007138F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53 (15)</w:t>
            </w:r>
          </w:p>
        </w:tc>
        <w:tc>
          <w:tcPr>
            <w:tcW w:w="1737" w:type="dxa"/>
            <w:vAlign w:val="center"/>
          </w:tcPr>
          <w:p w14:paraId="63582738" w14:textId="7BCBAFF9" w:rsidR="00B706C3" w:rsidRDefault="00CB6136"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62 (14)</w:t>
            </w:r>
          </w:p>
        </w:tc>
        <w:tc>
          <w:tcPr>
            <w:tcW w:w="1737" w:type="dxa"/>
            <w:vAlign w:val="center"/>
          </w:tcPr>
          <w:p w14:paraId="47E58727" w14:textId="3E22B423" w:rsidR="00B706C3" w:rsidRDefault="00CB6136"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58 (54)</w:t>
            </w:r>
          </w:p>
        </w:tc>
      </w:tr>
      <w:tr w:rsidR="00B706C3" w14:paraId="72358093" w14:textId="77777777" w:rsidTr="007A5A88">
        <w:tc>
          <w:tcPr>
            <w:tcW w:w="2403" w:type="dxa"/>
            <w:vAlign w:val="center"/>
          </w:tcPr>
          <w:p w14:paraId="5AB24A0A"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Median year of subject MTX-start (Q1 – Q3)</w:t>
            </w:r>
          </w:p>
        </w:tc>
        <w:tc>
          <w:tcPr>
            <w:tcW w:w="1736" w:type="dxa"/>
            <w:vAlign w:val="center"/>
          </w:tcPr>
          <w:p w14:paraId="04CF52A1" w14:textId="38A709FE" w:rsidR="00B706C3" w:rsidRDefault="00602A3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2015 (11 – 16)</w:t>
            </w:r>
          </w:p>
        </w:tc>
        <w:tc>
          <w:tcPr>
            <w:tcW w:w="1737" w:type="dxa"/>
            <w:vAlign w:val="center"/>
          </w:tcPr>
          <w:p w14:paraId="20A19AAB" w14:textId="66BB3203" w:rsidR="00B706C3" w:rsidRDefault="00F86936"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2015 (11 – 17)</w:t>
            </w:r>
          </w:p>
        </w:tc>
        <w:tc>
          <w:tcPr>
            <w:tcW w:w="1737" w:type="dxa"/>
            <w:vAlign w:val="center"/>
          </w:tcPr>
          <w:p w14:paraId="72B76417" w14:textId="1EFCF83B" w:rsidR="00B706C3" w:rsidRDefault="001031AA"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2015 (13 – 17)</w:t>
            </w:r>
          </w:p>
        </w:tc>
        <w:tc>
          <w:tcPr>
            <w:tcW w:w="1737" w:type="dxa"/>
            <w:vAlign w:val="center"/>
          </w:tcPr>
          <w:p w14:paraId="0087BB9F" w14:textId="0FB04CDA" w:rsidR="00B706C3" w:rsidRDefault="00CB6136"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2015 (11 – 17)</w:t>
            </w:r>
          </w:p>
        </w:tc>
      </w:tr>
      <w:tr w:rsidR="00B706C3" w14:paraId="22C22837" w14:textId="77777777" w:rsidTr="007A5A88">
        <w:tc>
          <w:tcPr>
            <w:tcW w:w="2403" w:type="dxa"/>
            <w:vAlign w:val="center"/>
          </w:tcPr>
          <w:p w14:paraId="099281FD" w14:textId="77777777" w:rsidR="00B706C3" w:rsidRDefault="00B706C3"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Median number of first-degree relatives (Q1 – Q3)</w:t>
            </w:r>
          </w:p>
        </w:tc>
        <w:tc>
          <w:tcPr>
            <w:tcW w:w="1736" w:type="dxa"/>
            <w:vAlign w:val="center"/>
          </w:tcPr>
          <w:p w14:paraId="54918C38" w14:textId="5EFF9331" w:rsidR="00B706C3" w:rsidRDefault="005875D8"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4 (3 – 5)</w:t>
            </w:r>
          </w:p>
        </w:tc>
        <w:tc>
          <w:tcPr>
            <w:tcW w:w="1737" w:type="dxa"/>
            <w:vAlign w:val="center"/>
          </w:tcPr>
          <w:p w14:paraId="6EBD1ADB" w14:textId="7F8A2E95" w:rsidR="00B706C3" w:rsidRDefault="003029AA"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4 (3 – 4)</w:t>
            </w:r>
          </w:p>
        </w:tc>
        <w:tc>
          <w:tcPr>
            <w:tcW w:w="1737" w:type="dxa"/>
            <w:vAlign w:val="center"/>
          </w:tcPr>
          <w:p w14:paraId="67BC2D94" w14:textId="0B5631B6" w:rsidR="00B706C3" w:rsidRDefault="006F565E"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4 (3 – 5)</w:t>
            </w:r>
          </w:p>
        </w:tc>
        <w:tc>
          <w:tcPr>
            <w:tcW w:w="1737" w:type="dxa"/>
            <w:vAlign w:val="center"/>
          </w:tcPr>
          <w:p w14:paraId="392D87DE" w14:textId="7A6A73B4" w:rsidR="00B706C3" w:rsidRDefault="00014EAE" w:rsidP="007A5A88">
            <w:pPr>
              <w:jc w:val="center"/>
              <w:rPr>
                <w:rFonts w:ascii="Times New Roman" w:hAnsi="Times New Roman" w:cs="Times New Roman"/>
                <w:sz w:val="24"/>
                <w:szCs w:val="24"/>
                <w:lang w:val="en-US"/>
              </w:rPr>
            </w:pPr>
            <w:r>
              <w:rPr>
                <w:rFonts w:ascii="Times New Roman" w:hAnsi="Times New Roman" w:cs="Times New Roman"/>
                <w:sz w:val="24"/>
                <w:szCs w:val="24"/>
                <w:lang w:val="en-US"/>
              </w:rPr>
              <w:t>4 (3 – 5)</w:t>
            </w:r>
          </w:p>
        </w:tc>
      </w:tr>
    </w:tbl>
    <w:p w14:paraId="4F9B37EA" w14:textId="77777777" w:rsidR="00B706C3" w:rsidRDefault="00B706C3" w:rsidP="00287E4F">
      <w:pPr>
        <w:rPr>
          <w:rFonts w:ascii="Times New Roman" w:hAnsi="Times New Roman" w:cs="Times New Roman"/>
          <w:sz w:val="24"/>
          <w:szCs w:val="24"/>
          <w:lang w:val="en-US"/>
        </w:rPr>
      </w:pPr>
    </w:p>
    <w:p w14:paraId="7B843AC5" w14:textId="77777777" w:rsidR="00B46B91" w:rsidRDefault="00B46B91" w:rsidP="00287E4F">
      <w:pPr>
        <w:rPr>
          <w:rFonts w:ascii="Times New Roman" w:hAnsi="Times New Roman" w:cs="Times New Roman"/>
          <w:sz w:val="24"/>
          <w:szCs w:val="24"/>
          <w:lang w:val="en-US"/>
        </w:rPr>
      </w:pPr>
    </w:p>
    <w:p w14:paraId="68813648" w14:textId="0E31E7AF" w:rsidR="00C278CD" w:rsidRDefault="00C278CD" w:rsidP="00287E4F">
      <w:pPr>
        <w:rPr>
          <w:rFonts w:ascii="Times New Roman" w:hAnsi="Times New Roman" w:cs="Times New Roman"/>
          <w:sz w:val="24"/>
          <w:szCs w:val="24"/>
          <w:lang w:val="en-US"/>
        </w:rPr>
      </w:pPr>
    </w:p>
    <w:p w14:paraId="32551969" w14:textId="77777777" w:rsidR="00C278CD" w:rsidRDefault="00C278CD" w:rsidP="00287E4F">
      <w:pPr>
        <w:rPr>
          <w:rFonts w:ascii="Times New Roman" w:hAnsi="Times New Roman" w:cs="Times New Roman"/>
          <w:sz w:val="24"/>
          <w:szCs w:val="24"/>
          <w:lang w:val="en-US"/>
        </w:rPr>
      </w:pPr>
    </w:p>
    <w:p w14:paraId="28740142" w14:textId="436D19ED" w:rsidR="00CB4FB8" w:rsidRDefault="00CB4FB8" w:rsidP="00287E4F">
      <w:pPr>
        <w:rPr>
          <w:rFonts w:ascii="Times New Roman" w:hAnsi="Times New Roman" w:cs="Times New Roman"/>
          <w:sz w:val="24"/>
          <w:szCs w:val="24"/>
          <w:lang w:val="en-US"/>
        </w:rPr>
      </w:pPr>
    </w:p>
    <w:p w14:paraId="64005ACA" w14:textId="5C3242D9" w:rsidR="00C278CD" w:rsidRPr="004565EA" w:rsidRDefault="00C278CD" w:rsidP="00287E4F">
      <w:pPr>
        <w:rPr>
          <w:rFonts w:ascii="Times New Roman" w:hAnsi="Times New Roman" w:cs="Times New Roman"/>
          <w:sz w:val="24"/>
          <w:szCs w:val="24"/>
          <w:lang w:val="en-US"/>
        </w:rPr>
      </w:pPr>
    </w:p>
    <w:p w14:paraId="6208F845" w14:textId="05BCAF09" w:rsidR="005177F3" w:rsidRDefault="005177F3" w:rsidP="00287E4F">
      <w:pPr>
        <w:rPr>
          <w:rFonts w:ascii="Times New Roman" w:hAnsi="Times New Roman" w:cs="Times New Roman"/>
          <w:sz w:val="24"/>
          <w:szCs w:val="24"/>
          <w:lang w:val="en-US"/>
        </w:rPr>
      </w:pPr>
    </w:p>
    <w:p w14:paraId="52FB517E" w14:textId="77777777" w:rsidR="00500B88" w:rsidRDefault="00500B88" w:rsidP="00287E4F">
      <w:pPr>
        <w:rPr>
          <w:rFonts w:ascii="Times New Roman" w:hAnsi="Times New Roman" w:cs="Times New Roman"/>
          <w:sz w:val="24"/>
          <w:szCs w:val="24"/>
          <w:lang w:val="en-US"/>
        </w:rPr>
      </w:pPr>
    </w:p>
    <w:p w14:paraId="4F05B386" w14:textId="6419F5E5" w:rsidR="001A401C" w:rsidRDefault="001A401C" w:rsidP="00287E4F">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Figure 1:</w:t>
      </w:r>
    </w:p>
    <w:p w14:paraId="43E9595B" w14:textId="77777777" w:rsidR="001A401C" w:rsidRDefault="001A401C" w:rsidP="00287E4F">
      <w:pPr>
        <w:rPr>
          <w:rFonts w:ascii="Times New Roman" w:hAnsi="Times New Roman" w:cs="Times New Roman"/>
          <w:b/>
          <w:sz w:val="24"/>
          <w:szCs w:val="24"/>
          <w:lang w:val="en-US"/>
        </w:rPr>
      </w:pPr>
    </w:p>
    <w:p w14:paraId="287E904F" w14:textId="77777777" w:rsidR="001A401C" w:rsidRPr="001A401C" w:rsidRDefault="001A401C" w:rsidP="00287E4F">
      <w:pPr>
        <w:rPr>
          <w:rFonts w:ascii="Times New Roman" w:hAnsi="Times New Roman" w:cs="Times New Roman"/>
          <w:b/>
          <w:sz w:val="24"/>
          <w:szCs w:val="24"/>
          <w:lang w:val="en-US"/>
        </w:rPr>
      </w:pPr>
    </w:p>
    <w:p w14:paraId="1EBFCD8B" w14:textId="5373158D" w:rsidR="00287E4F" w:rsidRPr="00BC5393" w:rsidRDefault="007F3250">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94080" behindDoc="0" locked="0" layoutInCell="1" allowOverlap="1" wp14:anchorId="7D832321" wp14:editId="1468DC08">
                <wp:simplePos x="0" y="0"/>
                <wp:positionH relativeFrom="column">
                  <wp:posOffset>1543049</wp:posOffset>
                </wp:positionH>
                <wp:positionV relativeFrom="paragraph">
                  <wp:posOffset>-85725</wp:posOffset>
                </wp:positionV>
                <wp:extent cx="12477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3ACB47" id="_x0000_t32" coordsize="21600,21600" o:spt="32" o:oned="t" path="m,l21600,21600e" filled="f">
                <v:path arrowok="t" fillok="f" o:connecttype="none"/>
                <o:lock v:ext="edit" shapetype="t"/>
              </v:shapetype>
              <v:shape id="Straight Arrow Connector 4" o:spid="_x0000_s1026" type="#_x0000_t32" style="position:absolute;margin-left:121.5pt;margin-top:-6.75pt;width:98.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3056" behindDoc="0" locked="0" layoutInCell="1" allowOverlap="1" wp14:anchorId="00882E77" wp14:editId="15CDE1AC">
                <wp:simplePos x="0" y="0"/>
                <wp:positionH relativeFrom="column">
                  <wp:posOffset>2819400</wp:posOffset>
                </wp:positionH>
                <wp:positionV relativeFrom="paragraph">
                  <wp:posOffset>-257175</wp:posOffset>
                </wp:positionV>
                <wp:extent cx="0" cy="428625"/>
                <wp:effectExtent l="76200" t="0" r="57150" b="47625"/>
                <wp:wrapNone/>
                <wp:docPr id="3" name="Straight Arrow Connector 3"/>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F3509C" id="Straight Arrow Connector 3" o:spid="_x0000_s1026" type="#_x0000_t32" style="position:absolute;margin-left:222pt;margin-top:-20.25pt;width:0;height:3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" strokecolor="black [3200]" strokeweight=".5pt">
                <v:stroke endarrow="block" joinstyle="miter"/>
              </v:shape>
            </w:pict>
          </mc:Fallback>
        </mc:AlternateContent>
      </w:r>
      <w:r w:rsidR="005F5945">
        <w:rPr>
          <w:noProof/>
          <w:lang w:val="en-US"/>
        </w:rPr>
        <mc:AlternateContent>
          <mc:Choice Requires="wps">
            <w:drawing>
              <wp:anchor distT="0" distB="0" distL="114300" distR="114300" simplePos="0" relativeHeight="251663360" behindDoc="0" locked="0" layoutInCell="1" allowOverlap="1" wp14:anchorId="104C8F8D" wp14:editId="165730E5">
                <wp:simplePos x="0" y="0"/>
                <wp:positionH relativeFrom="margin">
                  <wp:align>center</wp:align>
                </wp:positionH>
                <wp:positionV relativeFrom="paragraph">
                  <wp:posOffset>161925</wp:posOffset>
                </wp:positionV>
                <wp:extent cx="1381125" cy="504825"/>
                <wp:effectExtent l="0" t="0" r="28575" b="28575"/>
                <wp:wrapNone/>
                <wp:docPr id="83" name="Text Box 83"/>
                <wp:cNvGraphicFramePr/>
                <a:graphic xmlns:a="http://schemas.openxmlformats.org/drawingml/2006/main">
                  <a:graphicData uri="http://schemas.microsoft.com/office/word/2010/wordprocessingShape">
                    <wps:wsp>
                      <wps:cNvSpPr txBox="1"/>
                      <wps:spPr>
                        <a:xfrm>
                          <a:off x="0" y="0"/>
                          <a:ext cx="1381125" cy="504825"/>
                        </a:xfrm>
                        <a:prstGeom prst="rect">
                          <a:avLst/>
                        </a:prstGeom>
                        <a:solidFill>
                          <a:schemeClr val="accent6">
                            <a:lumMod val="60000"/>
                            <a:lumOff val="40000"/>
                          </a:schemeClr>
                        </a:solidFill>
                        <a:ln w="6350">
                          <a:solidFill>
                            <a:prstClr val="black"/>
                          </a:solidFill>
                        </a:ln>
                      </wps:spPr>
                      <wps:txbx>
                        <w:txbxContent>
                          <w:p w14:paraId="79E1A906" w14:textId="77777777" w:rsidR="00982B90" w:rsidRPr="0098549E" w:rsidRDefault="00982B90" w:rsidP="0098549E">
                            <w:pPr>
                              <w:spacing w:after="0"/>
                              <w:jc w:val="center"/>
                              <w:rPr>
                                <w:rFonts w:ascii="Times New Roman" w:hAnsi="Times New Roman" w:cs="Times New Roman"/>
                                <w:b/>
                                <w:sz w:val="24"/>
                                <w:szCs w:val="24"/>
                                <w:lang w:val="en-US"/>
                              </w:rPr>
                            </w:pPr>
                            <w:r w:rsidRPr="0098549E">
                              <w:rPr>
                                <w:rFonts w:ascii="Times New Roman" w:hAnsi="Times New Roman" w:cs="Times New Roman"/>
                                <w:b/>
                                <w:sz w:val="24"/>
                                <w:szCs w:val="24"/>
                                <w:lang w:val="en-US"/>
                              </w:rPr>
                              <w:t>N = 87,690</w:t>
                            </w:r>
                          </w:p>
                          <w:p w14:paraId="611E3427" w14:textId="197C0E48" w:rsidR="00982B90" w:rsidRPr="0098549E" w:rsidRDefault="00982B90" w:rsidP="0098549E">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Unique individuals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C8F8D" id="_x0000_t202" coordsize="21600,21600" o:spt="202" path="m,l,21600r21600,l21600,xe">
                <v:stroke joinstyle="miter"/>
                <v:path gradientshapeok="t" o:connecttype="rect"/>
              </v:shapetype>
              <v:shape id="Text Box 83" o:spid="_x0000_s1026" type="#_x0000_t202" style="position:absolute;margin-left:0;margin-top:12.75pt;width:108.75pt;height:39.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" fillcolor="#a8d08d [1945]" strokeweight=".5pt">
                <v:textbox>
                  <w:txbxContent>
                    <w:p w14:paraId="79E1A906" w14:textId="77777777" w:rsidR="00982B90" w:rsidRPr="0098549E" w:rsidRDefault="00982B90" w:rsidP="0098549E">
                      <w:pPr>
                        <w:spacing w:after="0"/>
                        <w:jc w:val="center"/>
                        <w:rPr>
                          <w:rFonts w:ascii="Times New Roman" w:hAnsi="Times New Roman" w:cs="Times New Roman"/>
                          <w:b/>
                          <w:sz w:val="24"/>
                          <w:szCs w:val="24"/>
                          <w:lang w:val="en-US"/>
                        </w:rPr>
                      </w:pPr>
                      <w:r w:rsidRPr="0098549E">
                        <w:rPr>
                          <w:rFonts w:ascii="Times New Roman" w:hAnsi="Times New Roman" w:cs="Times New Roman"/>
                          <w:b/>
                          <w:sz w:val="24"/>
                          <w:szCs w:val="24"/>
                          <w:lang w:val="en-US"/>
                        </w:rPr>
                        <w:t>N = 87,690</w:t>
                      </w:r>
                    </w:p>
                    <w:p w14:paraId="611E3427" w14:textId="197C0E48" w:rsidR="00982B90" w:rsidRPr="0098549E" w:rsidRDefault="00982B90" w:rsidP="0098549E">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Unique individuals</w:t>
                      </w:r>
                    </w:p>
                  </w:txbxContent>
                </v:textbox>
                <w10:wrap anchorx="margin"/>
              </v:shape>
            </w:pict>
          </mc:Fallback>
        </mc:AlternateContent>
      </w:r>
      <w:r w:rsidR="0098549E">
        <w:rPr>
          <w:noProof/>
          <w:lang w:val="en-US"/>
        </w:rPr>
        <mc:AlternateContent>
          <mc:Choice Requires="wps">
            <w:drawing>
              <wp:anchor distT="0" distB="0" distL="114300" distR="114300" simplePos="0" relativeHeight="251661312" behindDoc="0" locked="0" layoutInCell="1" allowOverlap="1" wp14:anchorId="2A97BB95" wp14:editId="29FB7784">
                <wp:simplePos x="0" y="0"/>
                <wp:positionH relativeFrom="margin">
                  <wp:align>left</wp:align>
                </wp:positionH>
                <wp:positionV relativeFrom="paragraph">
                  <wp:posOffset>-304800</wp:posOffset>
                </wp:positionV>
                <wp:extent cx="1543050" cy="485775"/>
                <wp:effectExtent l="0" t="0" r="19050" b="28575"/>
                <wp:wrapNone/>
                <wp:docPr id="85" name="Text Box 85"/>
                <wp:cNvGraphicFramePr/>
                <a:graphic xmlns:a="http://schemas.openxmlformats.org/drawingml/2006/main">
                  <a:graphicData uri="http://schemas.microsoft.com/office/word/2010/wordprocessingShape">
                    <wps:wsp>
                      <wps:cNvSpPr txBox="1"/>
                      <wps:spPr>
                        <a:xfrm>
                          <a:off x="0" y="0"/>
                          <a:ext cx="1543050" cy="485775"/>
                        </a:xfrm>
                        <a:prstGeom prst="rect">
                          <a:avLst/>
                        </a:prstGeom>
                        <a:solidFill>
                          <a:schemeClr val="accent2">
                            <a:lumMod val="60000"/>
                            <a:lumOff val="40000"/>
                          </a:schemeClr>
                        </a:solidFill>
                        <a:ln w="6350">
                          <a:solidFill>
                            <a:prstClr val="black"/>
                          </a:solidFill>
                        </a:ln>
                      </wps:spPr>
                      <wps:txbx>
                        <w:txbxContent>
                          <w:p w14:paraId="31660A41" w14:textId="667DF5C5" w:rsidR="00982B90" w:rsidRPr="0098549E" w:rsidRDefault="00982B90" w:rsidP="0098549E">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98549E">
                              <w:rPr>
                                <w:rFonts w:ascii="Times New Roman" w:hAnsi="Times New Roman" w:cs="Times New Roman"/>
                                <w:sz w:val="24"/>
                                <w:szCs w:val="24"/>
                                <w:lang w:val="en-US"/>
                              </w:rPr>
                              <w:t xml:space="preserve"> any </w:t>
                            </w:r>
                            <w:r w:rsidRPr="0098549E">
                              <w:rPr>
                                <w:rFonts w:ascii="Times New Roman" w:hAnsi="Times New Roman" w:cs="Times New Roman"/>
                                <w:b/>
                                <w:sz w:val="24"/>
                                <w:szCs w:val="24"/>
                                <w:lang w:val="en-US"/>
                              </w:rPr>
                              <w:t>non-unique</w:t>
                            </w:r>
                            <w:r w:rsidRPr="0098549E">
                              <w:rPr>
                                <w:rFonts w:ascii="Times New Roman" w:hAnsi="Times New Roman" w:cs="Times New Roman"/>
                                <w:sz w:val="24"/>
                                <w:szCs w:val="24"/>
                                <w:lang w:val="en-US"/>
                              </w:rPr>
                              <w:t xml:space="preserve"> (duplicat</w:t>
                            </w:r>
                            <w:r>
                              <w:rPr>
                                <w:rFonts w:ascii="Times New Roman" w:hAnsi="Times New Roman" w:cs="Times New Roman"/>
                                <w:sz w:val="24"/>
                                <w:szCs w:val="24"/>
                                <w:lang w:val="en-US"/>
                              </w:rPr>
                              <w:t>ions</w:t>
                            </w:r>
                            <w:r w:rsidRPr="0098549E">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7BB95" id="Text Box 85" o:spid="_x0000_s1027" type="#_x0000_t202" style="position:absolute;margin-left:0;margin-top:-24pt;width:121.5pt;height:3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" fillcolor="#f4b083 [1941]" strokeweight=".5pt">
                <v:textbox>
                  <w:txbxContent>
                    <w:p w14:paraId="31660A41" w14:textId="667DF5C5" w:rsidR="00982B90" w:rsidRPr="0098549E" w:rsidRDefault="00982B90" w:rsidP="0098549E">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98549E">
                        <w:rPr>
                          <w:rFonts w:ascii="Times New Roman" w:hAnsi="Times New Roman" w:cs="Times New Roman"/>
                          <w:sz w:val="24"/>
                          <w:szCs w:val="24"/>
                          <w:lang w:val="en-US"/>
                        </w:rPr>
                        <w:t xml:space="preserve"> any </w:t>
                      </w:r>
                      <w:r w:rsidRPr="0098549E">
                        <w:rPr>
                          <w:rFonts w:ascii="Times New Roman" w:hAnsi="Times New Roman" w:cs="Times New Roman"/>
                          <w:b/>
                          <w:sz w:val="24"/>
                          <w:szCs w:val="24"/>
                          <w:lang w:val="en-US"/>
                        </w:rPr>
                        <w:t>non-unique</w:t>
                      </w:r>
                      <w:r w:rsidRPr="0098549E">
                        <w:rPr>
                          <w:rFonts w:ascii="Times New Roman" w:hAnsi="Times New Roman" w:cs="Times New Roman"/>
                          <w:sz w:val="24"/>
                          <w:szCs w:val="24"/>
                          <w:lang w:val="en-US"/>
                        </w:rPr>
                        <w:t xml:space="preserve"> (duplicat</w:t>
                      </w:r>
                      <w:r>
                        <w:rPr>
                          <w:rFonts w:ascii="Times New Roman" w:hAnsi="Times New Roman" w:cs="Times New Roman"/>
                          <w:sz w:val="24"/>
                          <w:szCs w:val="24"/>
                          <w:lang w:val="en-US"/>
                        </w:rPr>
                        <w:t>ions</w:t>
                      </w:r>
                      <w:r w:rsidRPr="0098549E">
                        <w:rPr>
                          <w:rFonts w:ascii="Times New Roman" w:hAnsi="Times New Roman" w:cs="Times New Roman"/>
                          <w:sz w:val="24"/>
                          <w:szCs w:val="24"/>
                          <w:lang w:val="en-US"/>
                        </w:rPr>
                        <w:t>)</w:t>
                      </w:r>
                    </w:p>
                  </w:txbxContent>
                </v:textbox>
                <w10:wrap anchorx="margin"/>
              </v:shape>
            </w:pict>
          </mc:Fallback>
        </mc:AlternateContent>
      </w:r>
      <w:r w:rsidR="0098549E">
        <w:rPr>
          <w:noProof/>
          <w:lang w:val="en-US"/>
        </w:rPr>
        <mc:AlternateContent>
          <mc:Choice Requires="wps">
            <w:drawing>
              <wp:anchor distT="0" distB="0" distL="114300" distR="114300" simplePos="0" relativeHeight="251659264" behindDoc="0" locked="0" layoutInCell="1" allowOverlap="1" wp14:anchorId="5707D4D4" wp14:editId="2F24D0E1">
                <wp:simplePos x="0" y="0"/>
                <wp:positionH relativeFrom="margin">
                  <wp:align>center</wp:align>
                </wp:positionH>
                <wp:positionV relativeFrom="paragraph">
                  <wp:posOffset>-733425</wp:posOffset>
                </wp:positionV>
                <wp:extent cx="2314575" cy="466725"/>
                <wp:effectExtent l="0" t="0" r="28575" b="28575"/>
                <wp:wrapNone/>
                <wp:docPr id="82" name="Text Box 82"/>
                <wp:cNvGraphicFramePr/>
                <a:graphic xmlns:a="http://schemas.openxmlformats.org/drawingml/2006/main">
                  <a:graphicData uri="http://schemas.microsoft.com/office/word/2010/wordprocessingShape">
                    <wps:wsp>
                      <wps:cNvSpPr txBox="1"/>
                      <wps:spPr>
                        <a:xfrm>
                          <a:off x="0" y="0"/>
                          <a:ext cx="2314575" cy="466725"/>
                        </a:xfrm>
                        <a:prstGeom prst="rect">
                          <a:avLst/>
                        </a:prstGeom>
                        <a:solidFill>
                          <a:schemeClr val="accent6">
                            <a:lumMod val="60000"/>
                            <a:lumOff val="40000"/>
                          </a:schemeClr>
                        </a:solidFill>
                        <a:ln w="6350">
                          <a:solidFill>
                            <a:prstClr val="black"/>
                          </a:solidFill>
                        </a:ln>
                      </wps:spPr>
                      <wps:txbx>
                        <w:txbxContent>
                          <w:p w14:paraId="671AFB46" w14:textId="77777777"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 xml:space="preserve">START: </w:t>
                            </w:r>
                            <w:r w:rsidRPr="0098549E">
                              <w:rPr>
                                <w:rFonts w:ascii="Times New Roman" w:hAnsi="Times New Roman" w:cs="Times New Roman"/>
                                <w:b/>
                                <w:sz w:val="24"/>
                                <w:szCs w:val="24"/>
                                <w:lang w:val="en-US"/>
                              </w:rPr>
                              <w:t>N =</w:t>
                            </w:r>
                            <w:r w:rsidRPr="0098549E">
                              <w:rPr>
                                <w:rFonts w:ascii="Times New Roman" w:hAnsi="Times New Roman" w:cs="Times New Roman"/>
                                <w:sz w:val="24"/>
                                <w:szCs w:val="24"/>
                                <w:lang w:val="en-US"/>
                              </w:rPr>
                              <w:t xml:space="preserve"> </w:t>
                            </w:r>
                            <w:r w:rsidRPr="0098549E">
                              <w:rPr>
                                <w:rFonts w:ascii="Times New Roman" w:hAnsi="Times New Roman" w:cs="Times New Roman"/>
                                <w:b/>
                                <w:sz w:val="24"/>
                                <w:szCs w:val="24"/>
                                <w:lang w:val="en-US"/>
                              </w:rPr>
                              <w:t>87,692</w:t>
                            </w:r>
                            <w:r w:rsidRPr="0098549E">
                              <w:rPr>
                                <w:rFonts w:ascii="Times New Roman" w:hAnsi="Times New Roman" w:cs="Times New Roman"/>
                                <w:sz w:val="24"/>
                                <w:szCs w:val="24"/>
                                <w:lang w:val="en-US"/>
                              </w:rPr>
                              <w:t xml:space="preserve"> individuals</w:t>
                            </w:r>
                          </w:p>
                          <w:p w14:paraId="112698B4" w14:textId="77777777"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(SRQ_basdata)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7D4D4" id="Text Box 82" o:spid="_x0000_s1028" type="#_x0000_t202" style="position:absolute;margin-left:0;margin-top:-57.75pt;width:182.25pt;height:3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" fillcolor="#a8d08d [1945]" strokeweight=".5pt">
                <v:textbox>
                  <w:txbxContent>
                    <w:p w14:paraId="671AFB46" w14:textId="77777777"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 xml:space="preserve">START: </w:t>
                      </w:r>
                      <w:r w:rsidRPr="0098549E">
                        <w:rPr>
                          <w:rFonts w:ascii="Times New Roman" w:hAnsi="Times New Roman" w:cs="Times New Roman"/>
                          <w:b/>
                          <w:sz w:val="24"/>
                          <w:szCs w:val="24"/>
                          <w:lang w:val="en-US"/>
                        </w:rPr>
                        <w:t>N =</w:t>
                      </w:r>
                      <w:r w:rsidRPr="0098549E">
                        <w:rPr>
                          <w:rFonts w:ascii="Times New Roman" w:hAnsi="Times New Roman" w:cs="Times New Roman"/>
                          <w:sz w:val="24"/>
                          <w:szCs w:val="24"/>
                          <w:lang w:val="en-US"/>
                        </w:rPr>
                        <w:t xml:space="preserve"> </w:t>
                      </w:r>
                      <w:r w:rsidRPr="0098549E">
                        <w:rPr>
                          <w:rFonts w:ascii="Times New Roman" w:hAnsi="Times New Roman" w:cs="Times New Roman"/>
                          <w:b/>
                          <w:sz w:val="24"/>
                          <w:szCs w:val="24"/>
                          <w:lang w:val="en-US"/>
                        </w:rPr>
                        <w:t>87,692</w:t>
                      </w:r>
                      <w:r w:rsidRPr="0098549E">
                        <w:rPr>
                          <w:rFonts w:ascii="Times New Roman" w:hAnsi="Times New Roman" w:cs="Times New Roman"/>
                          <w:sz w:val="24"/>
                          <w:szCs w:val="24"/>
                          <w:lang w:val="en-US"/>
                        </w:rPr>
                        <w:t xml:space="preserve"> individuals</w:t>
                      </w:r>
                    </w:p>
                    <w:p w14:paraId="112698B4" w14:textId="77777777"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(SRQ_basdata)</w:t>
                      </w:r>
                    </w:p>
                  </w:txbxContent>
                </v:textbox>
                <w10:wrap anchorx="margin"/>
              </v:shape>
            </w:pict>
          </mc:Fallback>
        </mc:AlternateContent>
      </w:r>
    </w:p>
    <w:p w14:paraId="24FEB220" w14:textId="5BA2BE3D" w:rsidR="00287E4F" w:rsidRPr="00BC5393" w:rsidRDefault="00287E4F">
      <w:pPr>
        <w:rPr>
          <w:rFonts w:ascii="Times New Roman" w:hAnsi="Times New Roman" w:cs="Times New Roman"/>
          <w:sz w:val="24"/>
          <w:szCs w:val="24"/>
          <w:lang w:val="en-US"/>
        </w:rPr>
      </w:pPr>
    </w:p>
    <w:p w14:paraId="65C539D8" w14:textId="3EFAB0E0" w:rsidR="001A401C" w:rsidRPr="002566B7" w:rsidRDefault="00B73505" w:rsidP="00F13961">
      <w:pPr>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85888" behindDoc="0" locked="0" layoutInCell="1" allowOverlap="1" wp14:anchorId="54F6D1F6" wp14:editId="42EB71A5">
                <wp:simplePos x="0" y="0"/>
                <wp:positionH relativeFrom="margin">
                  <wp:posOffset>1709530</wp:posOffset>
                </wp:positionH>
                <wp:positionV relativeFrom="paragraph">
                  <wp:posOffset>6825009</wp:posOffset>
                </wp:positionV>
                <wp:extent cx="2286000" cy="906448"/>
                <wp:effectExtent l="0" t="0" r="19050" b="27305"/>
                <wp:wrapNone/>
                <wp:docPr id="2" name="Text Box 2"/>
                <wp:cNvGraphicFramePr/>
                <a:graphic xmlns:a="http://schemas.openxmlformats.org/drawingml/2006/main">
                  <a:graphicData uri="http://schemas.microsoft.com/office/word/2010/wordprocessingShape">
                    <wps:wsp>
                      <wps:cNvSpPr txBox="1"/>
                      <wps:spPr>
                        <a:xfrm>
                          <a:off x="0" y="0"/>
                          <a:ext cx="2286000" cy="906448"/>
                        </a:xfrm>
                        <a:prstGeom prst="rect">
                          <a:avLst/>
                        </a:prstGeom>
                        <a:solidFill>
                          <a:schemeClr val="accent6">
                            <a:lumMod val="60000"/>
                            <a:lumOff val="40000"/>
                          </a:schemeClr>
                        </a:solidFill>
                        <a:ln w="6350">
                          <a:solidFill>
                            <a:prstClr val="black"/>
                          </a:solidFill>
                        </a:ln>
                      </wps:spPr>
                      <wps:txbx>
                        <w:txbxContent>
                          <w:p w14:paraId="3EDD4792" w14:textId="7FD4B4EA" w:rsidR="00982B90" w:rsidRDefault="00982B90" w:rsidP="005F5945">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N = 310</w:t>
                            </w:r>
                          </w:p>
                          <w:p w14:paraId="1E2D6D58" w14:textId="627F316E" w:rsidR="00982B90" w:rsidRPr="00B73505" w:rsidRDefault="00982B90" w:rsidP="005F594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Individuals with a first-degree relative concordant for early RA and mono-MTX as first treatment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6D1F6" id="Text Box 2" o:spid="_x0000_s1029" type="#_x0000_t202" style="position:absolute;margin-left:134.6pt;margin-top:537.4pt;width:180pt;height:71.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" fillcolor="#a8d08d [1945]" strokeweight=".5pt">
                <v:textbox>
                  <w:txbxContent>
                    <w:p w14:paraId="3EDD4792" w14:textId="7FD4B4EA" w:rsidR="00982B90" w:rsidRDefault="00982B90" w:rsidP="005F5945">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N = 310</w:t>
                      </w:r>
                    </w:p>
                    <w:p w14:paraId="1E2D6D58" w14:textId="627F316E" w:rsidR="00982B90" w:rsidRPr="00B73505" w:rsidRDefault="00982B90" w:rsidP="005F594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Individuals with a first-degree relative concordant for early RA and mono-MTX as first treatment </w:t>
                      </w:r>
                    </w:p>
                  </w:txbxContent>
                </v:textbox>
                <w10:wrap anchorx="margin"/>
              </v:shape>
            </w:pict>
          </mc:Fallback>
        </mc:AlternateContent>
      </w:r>
      <w:r>
        <w:rPr>
          <w:noProof/>
          <w:lang w:val="en-US"/>
        </w:rPr>
        <mc:AlternateContent>
          <mc:Choice Requires="wps">
            <w:drawing>
              <wp:anchor distT="0" distB="0" distL="114300" distR="114300" simplePos="0" relativeHeight="251707392" behindDoc="0" locked="0" layoutInCell="1" allowOverlap="1" wp14:anchorId="65B6A6CA" wp14:editId="095B56A8">
                <wp:simplePos x="0" y="0"/>
                <wp:positionH relativeFrom="column">
                  <wp:posOffset>1579576</wp:posOffset>
                </wp:positionH>
                <wp:positionV relativeFrom="paragraph">
                  <wp:posOffset>6517364</wp:posOffset>
                </wp:positionV>
                <wp:extent cx="12192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219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76E1EB3" id="_x0000_t32" coordsize="21600,21600" o:spt="32" o:oned="t" path="m,l21600,21600e" filled="f">
                <v:path arrowok="t" fillok="f" o:connecttype="none"/>
                <o:lock v:ext="edit" shapetype="t"/>
              </v:shapetype>
              <v:shape id="Straight Arrow Connector 22" o:spid="_x0000_s1026" type="#_x0000_t32" style="position:absolute;margin-left:124.4pt;margin-top:513.2pt;width:9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06368" behindDoc="0" locked="0" layoutInCell="1" allowOverlap="1" wp14:anchorId="29E44D12" wp14:editId="2092B200">
                <wp:simplePos x="0" y="0"/>
                <wp:positionH relativeFrom="column">
                  <wp:posOffset>2828925</wp:posOffset>
                </wp:positionH>
                <wp:positionV relativeFrom="paragraph">
                  <wp:posOffset>6239565</wp:posOffset>
                </wp:positionV>
                <wp:extent cx="0" cy="51435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0FCA32" id="Straight Arrow Connector 21" o:spid="_x0000_s1026" type="#_x0000_t32" style="position:absolute;margin-left:222.75pt;margin-top:491.3pt;width:0;height:4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584CC643" wp14:editId="472F68DC">
                <wp:simplePos x="0" y="0"/>
                <wp:positionH relativeFrom="margin">
                  <wp:align>center</wp:align>
                </wp:positionH>
                <wp:positionV relativeFrom="paragraph">
                  <wp:posOffset>5513705</wp:posOffset>
                </wp:positionV>
                <wp:extent cx="2486025" cy="652007"/>
                <wp:effectExtent l="0" t="0" r="28575" b="15240"/>
                <wp:wrapNone/>
                <wp:docPr id="112" name="Text Box 112"/>
                <wp:cNvGraphicFramePr/>
                <a:graphic xmlns:a="http://schemas.openxmlformats.org/drawingml/2006/main">
                  <a:graphicData uri="http://schemas.microsoft.com/office/word/2010/wordprocessingShape">
                    <wps:wsp>
                      <wps:cNvSpPr txBox="1"/>
                      <wps:spPr>
                        <a:xfrm>
                          <a:off x="0" y="0"/>
                          <a:ext cx="2486025" cy="652007"/>
                        </a:xfrm>
                        <a:prstGeom prst="rect">
                          <a:avLst/>
                        </a:prstGeom>
                        <a:solidFill>
                          <a:schemeClr val="accent6">
                            <a:lumMod val="60000"/>
                            <a:lumOff val="40000"/>
                          </a:schemeClr>
                        </a:solidFill>
                        <a:ln w="6350">
                          <a:solidFill>
                            <a:prstClr val="black"/>
                          </a:solidFill>
                        </a:ln>
                      </wps:spPr>
                      <wps:txbx>
                        <w:txbxContent>
                          <w:p w14:paraId="3A1CDA06" w14:textId="6C1A1F68" w:rsidR="00982B90" w:rsidRDefault="00982B90" w:rsidP="005F5945">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N = 15,855</w:t>
                            </w:r>
                          </w:p>
                          <w:p w14:paraId="4133B6D1" w14:textId="43CD05D7" w:rsidR="00982B90" w:rsidRPr="00B73505" w:rsidRDefault="00982B90" w:rsidP="005F5945">
                            <w:pPr>
                              <w:spacing w:after="0"/>
                              <w:jc w:val="center"/>
                              <w:rPr>
                                <w:rFonts w:ascii="Times New Roman" w:hAnsi="Times New Roman" w:cs="Times New Roman"/>
                                <w:sz w:val="24"/>
                                <w:szCs w:val="24"/>
                                <w:lang w:val="en-US"/>
                              </w:rPr>
                            </w:pPr>
                            <w:r w:rsidRPr="0009112F">
                              <w:rPr>
                                <w:rFonts w:ascii="Times New Roman" w:hAnsi="Times New Roman" w:cs="Times New Roman"/>
                                <w:sz w:val="24"/>
                                <w:szCs w:val="24"/>
                                <w:lang w:val="en-US"/>
                              </w:rPr>
                              <w:t>Ordinated mono-MTX as their first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CC643" id="Text Box 112" o:spid="_x0000_s1030" type="#_x0000_t202" style="position:absolute;margin-left:0;margin-top:434.15pt;width:195.75pt;height:51.3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" fillcolor="#a8d08d [1945]" strokeweight=".5pt">
                <v:textbox>
                  <w:txbxContent>
                    <w:p w14:paraId="3A1CDA06" w14:textId="6C1A1F68" w:rsidR="00982B90" w:rsidRDefault="00982B90" w:rsidP="005F5945">
                      <w:pPr>
                        <w:spacing w:after="0"/>
                        <w:jc w:val="center"/>
                        <w:rPr>
                          <w:rFonts w:ascii="Times New Roman" w:hAnsi="Times New Roman" w:cs="Times New Roman"/>
                          <w:b/>
                          <w:sz w:val="24"/>
                          <w:szCs w:val="24"/>
                          <w:lang w:val="en-US"/>
                        </w:rPr>
                      </w:pPr>
                      <w:r>
                        <w:rPr>
                          <w:rFonts w:ascii="Times New Roman" w:hAnsi="Times New Roman" w:cs="Times New Roman"/>
                          <w:b/>
                          <w:sz w:val="24"/>
                          <w:szCs w:val="24"/>
                          <w:lang w:val="en-US"/>
                        </w:rPr>
                        <w:t>N = 15,855</w:t>
                      </w:r>
                    </w:p>
                    <w:p w14:paraId="4133B6D1" w14:textId="43CD05D7" w:rsidR="00982B90" w:rsidRPr="00B73505" w:rsidRDefault="00982B90" w:rsidP="005F5945">
                      <w:pPr>
                        <w:spacing w:after="0"/>
                        <w:jc w:val="center"/>
                        <w:rPr>
                          <w:rFonts w:ascii="Times New Roman" w:hAnsi="Times New Roman" w:cs="Times New Roman"/>
                          <w:sz w:val="24"/>
                          <w:szCs w:val="24"/>
                          <w:lang w:val="en-US"/>
                        </w:rPr>
                      </w:pPr>
                      <w:r w:rsidRPr="0009112F">
                        <w:rPr>
                          <w:rFonts w:ascii="Times New Roman" w:hAnsi="Times New Roman" w:cs="Times New Roman"/>
                          <w:sz w:val="24"/>
                          <w:szCs w:val="24"/>
                          <w:lang w:val="en-US"/>
                        </w:rPr>
                        <w:t>Ordinated mono-MTX as their first treatment</w:t>
                      </w:r>
                    </w:p>
                  </w:txbxContent>
                </v:textbox>
                <w10:wrap anchorx="margin"/>
              </v:shape>
            </w:pict>
          </mc:Fallback>
        </mc:AlternateContent>
      </w:r>
      <w:r>
        <w:rPr>
          <w:noProof/>
          <w:lang w:val="en-US"/>
        </w:rPr>
        <mc:AlternateContent>
          <mc:Choice Requires="wps">
            <w:drawing>
              <wp:anchor distT="0" distB="0" distL="114300" distR="114300" simplePos="0" relativeHeight="251683840" behindDoc="0" locked="0" layoutInCell="1" allowOverlap="1" wp14:anchorId="0BFF9B3C" wp14:editId="3FF5B81F">
                <wp:simplePos x="0" y="0"/>
                <wp:positionH relativeFrom="margin">
                  <wp:align>left</wp:align>
                </wp:positionH>
                <wp:positionV relativeFrom="paragraph">
                  <wp:posOffset>4695190</wp:posOffset>
                </wp:positionV>
                <wp:extent cx="1524000" cy="1033670"/>
                <wp:effectExtent l="0" t="0" r="19050" b="14605"/>
                <wp:wrapNone/>
                <wp:docPr id="113" name="Text Box 113"/>
                <wp:cNvGraphicFramePr/>
                <a:graphic xmlns:a="http://schemas.openxmlformats.org/drawingml/2006/main">
                  <a:graphicData uri="http://schemas.microsoft.com/office/word/2010/wordprocessingShape">
                    <wps:wsp>
                      <wps:cNvSpPr txBox="1"/>
                      <wps:spPr>
                        <a:xfrm>
                          <a:off x="0" y="0"/>
                          <a:ext cx="1524000" cy="1033670"/>
                        </a:xfrm>
                        <a:prstGeom prst="rect">
                          <a:avLst/>
                        </a:prstGeom>
                        <a:solidFill>
                          <a:schemeClr val="accent2">
                            <a:lumMod val="60000"/>
                            <a:lumOff val="40000"/>
                          </a:schemeClr>
                        </a:solidFill>
                        <a:ln w="6350">
                          <a:solidFill>
                            <a:prstClr val="black"/>
                          </a:solidFill>
                        </a:ln>
                      </wps:spPr>
                      <wps:txbx>
                        <w:txbxContent>
                          <w:p w14:paraId="60F54EE6" w14:textId="168E8467" w:rsidR="00982B90" w:rsidRPr="00B7350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 xml:space="preserve">Excluded all individuals that were </w:t>
                            </w:r>
                            <w:r>
                              <w:rPr>
                                <w:rFonts w:ascii="Times New Roman" w:hAnsi="Times New Roman" w:cs="Times New Roman"/>
                                <w:b/>
                                <w:sz w:val="24"/>
                                <w:szCs w:val="24"/>
                                <w:lang w:val="en-US"/>
                              </w:rPr>
                              <w:t>not prescribed mono-MTX as their first treatment.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F9B3C" id="Text Box 113" o:spid="_x0000_s1031" type="#_x0000_t202" style="position:absolute;margin-left:0;margin-top:369.7pt;width:120pt;height:81.4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" fillcolor="#f4b083 [1941]" strokeweight=".5pt">
                <v:textbox>
                  <w:txbxContent>
                    <w:p w14:paraId="60F54EE6" w14:textId="168E8467" w:rsidR="00982B90" w:rsidRPr="00B7350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 xml:space="preserve">Excluded all individuals that were </w:t>
                      </w:r>
                      <w:r>
                        <w:rPr>
                          <w:rFonts w:ascii="Times New Roman" w:hAnsi="Times New Roman" w:cs="Times New Roman"/>
                          <w:b/>
                          <w:sz w:val="24"/>
                          <w:szCs w:val="24"/>
                          <w:lang w:val="en-US"/>
                        </w:rPr>
                        <w:t>not prescribed mono-MTX as their first treatment.</w:t>
                      </w:r>
                    </w:p>
                  </w:txbxContent>
                </v:textbox>
                <w10:wrap anchorx="margin"/>
              </v:shape>
            </w:pict>
          </mc:Fallback>
        </mc:AlternateContent>
      </w:r>
      <w:r w:rsidR="007F3250">
        <w:rPr>
          <w:noProof/>
          <w:lang w:val="en-US"/>
        </w:rPr>
        <mc:AlternateContent>
          <mc:Choice Requires="wps">
            <w:drawing>
              <wp:anchor distT="0" distB="0" distL="114300" distR="114300" simplePos="0" relativeHeight="251705344" behindDoc="0" locked="0" layoutInCell="1" allowOverlap="1" wp14:anchorId="492CB10F" wp14:editId="180F5347">
                <wp:simplePos x="0" y="0"/>
                <wp:positionH relativeFrom="column">
                  <wp:posOffset>1533524</wp:posOffset>
                </wp:positionH>
                <wp:positionV relativeFrom="paragraph">
                  <wp:posOffset>5133340</wp:posOffset>
                </wp:positionV>
                <wp:extent cx="1285875" cy="19050"/>
                <wp:effectExtent l="0" t="76200" r="28575" b="76200"/>
                <wp:wrapNone/>
                <wp:docPr id="18" name="Straight Arrow Connector 18"/>
                <wp:cNvGraphicFramePr/>
                <a:graphic xmlns:a="http://schemas.openxmlformats.org/drawingml/2006/main">
                  <a:graphicData uri="http://schemas.microsoft.com/office/word/2010/wordprocessingShape">
                    <wps:wsp>
                      <wps:cNvCnPr/>
                      <wps:spPr>
                        <a:xfrm flipV="1">
                          <a:off x="0" y="0"/>
                          <a:ext cx="1285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9945CB" id="Straight Arrow Connector 18" o:spid="_x0000_s1026" type="#_x0000_t32" style="position:absolute;margin-left:120.75pt;margin-top:404.2pt;width:101.25pt;height:1.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704320" behindDoc="0" locked="0" layoutInCell="1" allowOverlap="1" wp14:anchorId="73D2CF91" wp14:editId="303AF1B5">
                <wp:simplePos x="0" y="0"/>
                <wp:positionH relativeFrom="column">
                  <wp:posOffset>2819400</wp:posOffset>
                </wp:positionH>
                <wp:positionV relativeFrom="paragraph">
                  <wp:posOffset>4828540</wp:posOffset>
                </wp:positionV>
                <wp:extent cx="9525" cy="68580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76C67" id="Straight Arrow Connector 17" o:spid="_x0000_s1026" type="#_x0000_t32" style="position:absolute;margin-left:222pt;margin-top:380.2pt;width:.75pt;height:5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703296" behindDoc="0" locked="0" layoutInCell="1" allowOverlap="1" wp14:anchorId="794D06CF" wp14:editId="2983E683">
                <wp:simplePos x="0" y="0"/>
                <wp:positionH relativeFrom="column">
                  <wp:posOffset>1590674</wp:posOffset>
                </wp:positionH>
                <wp:positionV relativeFrom="paragraph">
                  <wp:posOffset>3714115</wp:posOffset>
                </wp:positionV>
                <wp:extent cx="1228725" cy="9525"/>
                <wp:effectExtent l="0" t="76200" r="28575" b="85725"/>
                <wp:wrapNone/>
                <wp:docPr id="16" name="Straight Arrow Connector 16"/>
                <wp:cNvGraphicFramePr/>
                <a:graphic xmlns:a="http://schemas.openxmlformats.org/drawingml/2006/main">
                  <a:graphicData uri="http://schemas.microsoft.com/office/word/2010/wordprocessingShape">
                    <wps:wsp>
                      <wps:cNvCnPr/>
                      <wps:spPr>
                        <a:xfrm flipV="1">
                          <a:off x="0" y="0"/>
                          <a:ext cx="12287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91DA9" id="Straight Arrow Connector 16" o:spid="_x0000_s1026" type="#_x0000_t32" style="position:absolute;margin-left:125.25pt;margin-top:292.45pt;width:96.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702272" behindDoc="0" locked="0" layoutInCell="1" allowOverlap="1" wp14:anchorId="7E7ADF00" wp14:editId="657827DD">
                <wp:simplePos x="0" y="0"/>
                <wp:positionH relativeFrom="column">
                  <wp:posOffset>2857500</wp:posOffset>
                </wp:positionH>
                <wp:positionV relativeFrom="paragraph">
                  <wp:posOffset>3428365</wp:posOffset>
                </wp:positionV>
                <wp:extent cx="9525" cy="7143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9525"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EFABF5" id="Straight Arrow Connector 15" o:spid="_x0000_s1026" type="#_x0000_t32" style="position:absolute;margin-left:225pt;margin-top:269.95pt;width:.75pt;height:56.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701248" behindDoc="0" locked="0" layoutInCell="1" allowOverlap="1" wp14:anchorId="67E8B2BC" wp14:editId="32F9D293">
                <wp:simplePos x="0" y="0"/>
                <wp:positionH relativeFrom="column">
                  <wp:posOffset>1781175</wp:posOffset>
                </wp:positionH>
                <wp:positionV relativeFrom="paragraph">
                  <wp:posOffset>2580640</wp:posOffset>
                </wp:positionV>
                <wp:extent cx="106680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04A86" id="Straight Arrow Connector 14" o:spid="_x0000_s1026" type="#_x0000_t32" style="position:absolute;margin-left:140.25pt;margin-top:203.2pt;width:84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700224" behindDoc="0" locked="0" layoutInCell="1" allowOverlap="1" wp14:anchorId="7EEAC5F9" wp14:editId="6352AC47">
                <wp:simplePos x="0" y="0"/>
                <wp:positionH relativeFrom="column">
                  <wp:posOffset>2857500</wp:posOffset>
                </wp:positionH>
                <wp:positionV relativeFrom="paragraph">
                  <wp:posOffset>2323465</wp:posOffset>
                </wp:positionV>
                <wp:extent cx="0" cy="552450"/>
                <wp:effectExtent l="76200" t="0" r="57150" b="57150"/>
                <wp:wrapNone/>
                <wp:docPr id="13" name="Straight Arrow Connector 13"/>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AE36A7" id="Straight Arrow Connector 13" o:spid="_x0000_s1026" type="#_x0000_t32" style="position:absolute;margin-left:225pt;margin-top:182.95pt;width:0;height:4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699200" behindDoc="0" locked="0" layoutInCell="1" allowOverlap="1" wp14:anchorId="4CC4F605" wp14:editId="61831BA7">
                <wp:simplePos x="0" y="0"/>
                <wp:positionH relativeFrom="column">
                  <wp:posOffset>1781174</wp:posOffset>
                </wp:positionH>
                <wp:positionV relativeFrom="paragraph">
                  <wp:posOffset>1332865</wp:posOffset>
                </wp:positionV>
                <wp:extent cx="10572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296FE9" id="Straight Arrow Connector 12" o:spid="_x0000_s1026" type="#_x0000_t32" style="position:absolute;margin-left:140.25pt;margin-top:104.95pt;width:83.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698176" behindDoc="0" locked="0" layoutInCell="1" allowOverlap="1" wp14:anchorId="544C10FE" wp14:editId="4157B309">
                <wp:simplePos x="0" y="0"/>
                <wp:positionH relativeFrom="column">
                  <wp:posOffset>2867025</wp:posOffset>
                </wp:positionH>
                <wp:positionV relativeFrom="paragraph">
                  <wp:posOffset>1066165</wp:posOffset>
                </wp:positionV>
                <wp:extent cx="0" cy="5715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97394" id="Straight Arrow Connector 11" o:spid="_x0000_s1026" type="#_x0000_t32" style="position:absolute;margin-left:225.75pt;margin-top:83.95pt;width:0;height: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696128" behindDoc="0" locked="0" layoutInCell="1" allowOverlap="1" wp14:anchorId="6368196F" wp14:editId="27EB8665">
                <wp:simplePos x="0" y="0"/>
                <wp:positionH relativeFrom="column">
                  <wp:posOffset>2867025</wp:posOffset>
                </wp:positionH>
                <wp:positionV relativeFrom="paragraph">
                  <wp:posOffset>94615</wp:posOffset>
                </wp:positionV>
                <wp:extent cx="0" cy="4286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7BF8D" id="Straight Arrow Connector 5" o:spid="_x0000_s1026" type="#_x0000_t32" style="position:absolute;margin-left:225.75pt;margin-top:7.45pt;width:0;height:3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" strokecolor="black [3200]" strokeweight=".5pt">
                <v:stroke endarrow="block" joinstyle="miter"/>
              </v:shape>
            </w:pict>
          </mc:Fallback>
        </mc:AlternateContent>
      </w:r>
      <w:r w:rsidR="007F3250">
        <w:rPr>
          <w:noProof/>
          <w:lang w:val="en-US"/>
        </w:rPr>
        <mc:AlternateContent>
          <mc:Choice Requires="wps">
            <w:drawing>
              <wp:anchor distT="0" distB="0" distL="114300" distR="114300" simplePos="0" relativeHeight="251697152" behindDoc="0" locked="0" layoutInCell="1" allowOverlap="1" wp14:anchorId="63EEA397" wp14:editId="118F9328">
                <wp:simplePos x="0" y="0"/>
                <wp:positionH relativeFrom="column">
                  <wp:posOffset>1590040</wp:posOffset>
                </wp:positionH>
                <wp:positionV relativeFrom="paragraph">
                  <wp:posOffset>266065</wp:posOffset>
                </wp:positionV>
                <wp:extent cx="124777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F463E7" id="Straight Arrow Connector 6" o:spid="_x0000_s1026" type="#_x0000_t32" style="position:absolute;margin-left:125.2pt;margin-top:20.95pt;width:98.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" strokecolor="black [3200]" strokeweight=".5pt">
                <v:stroke endarrow="block" joinstyle="miter"/>
              </v:shape>
            </w:pict>
          </mc:Fallback>
        </mc:AlternateContent>
      </w:r>
      <w:r w:rsidR="00FA17D8">
        <w:rPr>
          <w:noProof/>
          <w:lang w:val="en-US"/>
        </w:rPr>
        <mc:AlternateContent>
          <mc:Choice Requires="wps">
            <w:drawing>
              <wp:anchor distT="0" distB="0" distL="114300" distR="114300" simplePos="0" relativeHeight="251689984" behindDoc="0" locked="0" layoutInCell="1" allowOverlap="1" wp14:anchorId="307C0F69" wp14:editId="7203ADD9">
                <wp:simplePos x="0" y="0"/>
                <wp:positionH relativeFrom="margin">
                  <wp:align>left</wp:align>
                </wp:positionH>
                <wp:positionV relativeFrom="paragraph">
                  <wp:posOffset>6209665</wp:posOffset>
                </wp:positionV>
                <wp:extent cx="1533525" cy="1047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533525" cy="1047750"/>
                        </a:xfrm>
                        <a:prstGeom prst="rect">
                          <a:avLst/>
                        </a:prstGeom>
                        <a:solidFill>
                          <a:schemeClr val="accent2">
                            <a:lumMod val="60000"/>
                            <a:lumOff val="40000"/>
                          </a:schemeClr>
                        </a:solidFill>
                        <a:ln w="6350">
                          <a:solidFill>
                            <a:prstClr val="black"/>
                          </a:solidFill>
                        </a:ln>
                      </wps:spPr>
                      <wps:txbx>
                        <w:txbxContent>
                          <w:p w14:paraId="12374CC8" w14:textId="5C9CE544" w:rsidR="00982B90" w:rsidRPr="00B73505" w:rsidRDefault="00982B90" w:rsidP="005F5945">
                            <w:pPr>
                              <w:rPr>
                                <w:rFonts w:ascii="Times New Roman" w:hAnsi="Times New Roman" w:cs="Times New Roman"/>
                                <w:sz w:val="24"/>
                                <w:szCs w:val="24"/>
                                <w:lang w:val="en-US"/>
                              </w:rPr>
                            </w:pPr>
                            <w:r w:rsidRPr="00B73505">
                              <w:rPr>
                                <w:rFonts w:ascii="Times New Roman" w:hAnsi="Times New Roman" w:cs="Times New Roman"/>
                                <w:sz w:val="24"/>
                                <w:szCs w:val="24"/>
                                <w:lang w:val="en-US"/>
                              </w:rPr>
                              <w:t xml:space="preserve"> Extracted all individuals that </w:t>
                            </w:r>
                            <w:r w:rsidRPr="00B73505">
                              <w:rPr>
                                <w:rFonts w:ascii="Times New Roman" w:hAnsi="Times New Roman" w:cs="Times New Roman"/>
                                <w:b/>
                                <w:sz w:val="24"/>
                                <w:szCs w:val="24"/>
                                <w:lang w:val="en-US"/>
                              </w:rPr>
                              <w:t>had a first-degree relative</w:t>
                            </w:r>
                            <w:r w:rsidRPr="00B73505">
                              <w:rPr>
                                <w:rFonts w:ascii="Times New Roman" w:hAnsi="Times New Roman" w:cs="Times New Roman"/>
                                <w:sz w:val="24"/>
                                <w:szCs w:val="24"/>
                                <w:lang w:val="en-US"/>
                              </w:rPr>
                              <w:t xml:space="preserve"> within the current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C0F69" id="Text Box 8" o:spid="_x0000_s1032" type="#_x0000_t202" style="position:absolute;margin-left:0;margin-top:488.95pt;width:120.75pt;height:8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" fillcolor="#f4b083 [1941]" strokeweight=".5pt">
                <v:textbox>
                  <w:txbxContent>
                    <w:p w14:paraId="12374CC8" w14:textId="5C9CE544" w:rsidR="00982B90" w:rsidRPr="00B73505" w:rsidRDefault="00982B90" w:rsidP="005F5945">
                      <w:pPr>
                        <w:rPr>
                          <w:rFonts w:ascii="Times New Roman" w:hAnsi="Times New Roman" w:cs="Times New Roman"/>
                          <w:sz w:val="24"/>
                          <w:szCs w:val="24"/>
                          <w:lang w:val="en-US"/>
                        </w:rPr>
                      </w:pPr>
                      <w:r w:rsidRPr="00B73505">
                        <w:rPr>
                          <w:rFonts w:ascii="Times New Roman" w:hAnsi="Times New Roman" w:cs="Times New Roman"/>
                          <w:sz w:val="24"/>
                          <w:szCs w:val="24"/>
                          <w:lang w:val="en-US"/>
                        </w:rPr>
                        <w:t xml:space="preserve"> Extracted all individuals that </w:t>
                      </w:r>
                      <w:r w:rsidRPr="00B73505">
                        <w:rPr>
                          <w:rFonts w:ascii="Times New Roman" w:hAnsi="Times New Roman" w:cs="Times New Roman"/>
                          <w:b/>
                          <w:sz w:val="24"/>
                          <w:szCs w:val="24"/>
                          <w:lang w:val="en-US"/>
                        </w:rPr>
                        <w:t>had a first-degree relative</w:t>
                      </w:r>
                      <w:r w:rsidRPr="00B73505">
                        <w:rPr>
                          <w:rFonts w:ascii="Times New Roman" w:hAnsi="Times New Roman" w:cs="Times New Roman"/>
                          <w:sz w:val="24"/>
                          <w:szCs w:val="24"/>
                          <w:lang w:val="en-US"/>
                        </w:rPr>
                        <w:t xml:space="preserve"> within the current data set.</w:t>
                      </w:r>
                    </w:p>
                  </w:txbxContent>
                </v:textbox>
                <w10:wrap anchorx="margin"/>
              </v:shape>
            </w:pict>
          </mc:Fallback>
        </mc:AlternateContent>
      </w:r>
      <w:r w:rsidR="005F5945">
        <w:rPr>
          <w:noProof/>
          <w:lang w:val="en-US"/>
        </w:rPr>
        <mc:AlternateContent>
          <mc:Choice Requires="wps">
            <w:drawing>
              <wp:anchor distT="0" distB="0" distL="114300" distR="114300" simplePos="0" relativeHeight="251679744" behindDoc="0" locked="0" layoutInCell="1" allowOverlap="1" wp14:anchorId="3C016605" wp14:editId="01E40B79">
                <wp:simplePos x="0" y="0"/>
                <wp:positionH relativeFrom="margin">
                  <wp:align>left</wp:align>
                </wp:positionH>
                <wp:positionV relativeFrom="paragraph">
                  <wp:posOffset>3314065</wp:posOffset>
                </wp:positionV>
                <wp:extent cx="1571625" cy="103822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1571625" cy="1038225"/>
                        </a:xfrm>
                        <a:prstGeom prst="rect">
                          <a:avLst/>
                        </a:prstGeom>
                        <a:solidFill>
                          <a:schemeClr val="accent2">
                            <a:lumMod val="60000"/>
                            <a:lumOff val="40000"/>
                          </a:schemeClr>
                        </a:solidFill>
                        <a:ln w="6350">
                          <a:solidFill>
                            <a:prstClr val="black"/>
                          </a:solidFill>
                        </a:ln>
                      </wps:spPr>
                      <wps:txbx>
                        <w:txbxContent>
                          <w:p w14:paraId="296422B4" w14:textId="34B92301" w:rsidR="00982B90" w:rsidRPr="005F594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5F5945">
                              <w:rPr>
                                <w:rFonts w:ascii="Times New Roman" w:hAnsi="Times New Roman" w:cs="Times New Roman"/>
                                <w:sz w:val="24"/>
                                <w:szCs w:val="24"/>
                                <w:lang w:val="en-US"/>
                              </w:rPr>
                              <w:t xml:space="preserve"> all individuals </w:t>
                            </w:r>
                            <w:r w:rsidRPr="005F5945">
                              <w:rPr>
                                <w:rFonts w:ascii="Times New Roman" w:hAnsi="Times New Roman" w:cs="Times New Roman"/>
                                <w:b/>
                                <w:sz w:val="24"/>
                                <w:szCs w:val="24"/>
                                <w:lang w:val="en-US"/>
                              </w:rPr>
                              <w:t xml:space="preserve">included </w:t>
                            </w:r>
                            <w:r w:rsidRPr="005F5945">
                              <w:rPr>
                                <w:rFonts w:ascii="Times New Roman" w:hAnsi="Times New Roman" w:cs="Times New Roman"/>
                                <w:sz w:val="24"/>
                                <w:szCs w:val="24"/>
                                <w:lang w:val="en-US"/>
                              </w:rPr>
                              <w:t>into SRQ</w:t>
                            </w:r>
                            <w:r w:rsidRPr="005F5945">
                              <w:rPr>
                                <w:rFonts w:ascii="Times New Roman" w:hAnsi="Times New Roman" w:cs="Times New Roman"/>
                                <w:b/>
                                <w:sz w:val="24"/>
                                <w:szCs w:val="24"/>
                                <w:lang w:val="en-US"/>
                              </w:rPr>
                              <w:t xml:space="preserve"> more than a year from their first RA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16605" id="Text Box 65" o:spid="_x0000_s1033" type="#_x0000_t202" style="position:absolute;margin-left:0;margin-top:260.95pt;width:123.75pt;height:81.7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" fillcolor="#f4b083 [1941]" strokeweight=".5pt">
                <v:textbox>
                  <w:txbxContent>
                    <w:p w14:paraId="296422B4" w14:textId="34B92301" w:rsidR="00982B90" w:rsidRPr="005F594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5F5945">
                        <w:rPr>
                          <w:rFonts w:ascii="Times New Roman" w:hAnsi="Times New Roman" w:cs="Times New Roman"/>
                          <w:sz w:val="24"/>
                          <w:szCs w:val="24"/>
                          <w:lang w:val="en-US"/>
                        </w:rPr>
                        <w:t xml:space="preserve"> all individuals </w:t>
                      </w:r>
                      <w:r w:rsidRPr="005F5945">
                        <w:rPr>
                          <w:rFonts w:ascii="Times New Roman" w:hAnsi="Times New Roman" w:cs="Times New Roman"/>
                          <w:b/>
                          <w:sz w:val="24"/>
                          <w:szCs w:val="24"/>
                          <w:lang w:val="en-US"/>
                        </w:rPr>
                        <w:t xml:space="preserve">included </w:t>
                      </w:r>
                      <w:r w:rsidRPr="005F5945">
                        <w:rPr>
                          <w:rFonts w:ascii="Times New Roman" w:hAnsi="Times New Roman" w:cs="Times New Roman"/>
                          <w:sz w:val="24"/>
                          <w:szCs w:val="24"/>
                          <w:lang w:val="en-US"/>
                        </w:rPr>
                        <w:t>into SRQ</w:t>
                      </w:r>
                      <w:r w:rsidRPr="005F5945">
                        <w:rPr>
                          <w:rFonts w:ascii="Times New Roman" w:hAnsi="Times New Roman" w:cs="Times New Roman"/>
                          <w:b/>
                          <w:sz w:val="24"/>
                          <w:szCs w:val="24"/>
                          <w:lang w:val="en-US"/>
                        </w:rPr>
                        <w:t xml:space="preserve"> more than a year from their first RA visit</w:t>
                      </w:r>
                    </w:p>
                  </w:txbxContent>
                </v:textbox>
                <w10:wrap anchorx="margin"/>
              </v:shape>
            </w:pict>
          </mc:Fallback>
        </mc:AlternateContent>
      </w:r>
      <w:r w:rsidR="005F5945">
        <w:rPr>
          <w:noProof/>
          <w:lang w:val="en-US"/>
        </w:rPr>
        <mc:AlternateContent>
          <mc:Choice Requires="wps">
            <w:drawing>
              <wp:anchor distT="0" distB="0" distL="114300" distR="114300" simplePos="0" relativeHeight="251677696" behindDoc="0" locked="0" layoutInCell="1" allowOverlap="1" wp14:anchorId="6CE3FA11" wp14:editId="7BFAD7C9">
                <wp:simplePos x="0" y="0"/>
                <wp:positionH relativeFrom="margin">
                  <wp:align>center</wp:align>
                </wp:positionH>
                <wp:positionV relativeFrom="paragraph">
                  <wp:posOffset>4123690</wp:posOffset>
                </wp:positionV>
                <wp:extent cx="2333625" cy="685800"/>
                <wp:effectExtent l="0" t="0" r="28575" b="19050"/>
                <wp:wrapNone/>
                <wp:docPr id="66" name="Text Box 66"/>
                <wp:cNvGraphicFramePr/>
                <a:graphic xmlns:a="http://schemas.openxmlformats.org/drawingml/2006/main">
                  <a:graphicData uri="http://schemas.microsoft.com/office/word/2010/wordprocessingShape">
                    <wps:wsp>
                      <wps:cNvSpPr txBox="1"/>
                      <wps:spPr>
                        <a:xfrm>
                          <a:off x="0" y="0"/>
                          <a:ext cx="2333625" cy="685800"/>
                        </a:xfrm>
                        <a:prstGeom prst="rect">
                          <a:avLst/>
                        </a:prstGeom>
                        <a:solidFill>
                          <a:schemeClr val="accent6">
                            <a:lumMod val="60000"/>
                            <a:lumOff val="40000"/>
                          </a:schemeClr>
                        </a:solidFill>
                        <a:ln w="6350">
                          <a:solidFill>
                            <a:prstClr val="black"/>
                          </a:solidFill>
                        </a:ln>
                      </wps:spPr>
                      <wps:txbx>
                        <w:txbxContent>
                          <w:p w14:paraId="0AD3698D" w14:textId="3B631B2D" w:rsidR="00982B90" w:rsidRPr="005F5945" w:rsidRDefault="00982B90" w:rsidP="005F5945">
                            <w:pPr>
                              <w:spacing w:after="0"/>
                              <w:jc w:val="center"/>
                              <w:rPr>
                                <w:rFonts w:ascii="Times New Roman" w:hAnsi="Times New Roman" w:cs="Times New Roman"/>
                                <w:b/>
                                <w:sz w:val="24"/>
                                <w:szCs w:val="24"/>
                                <w:lang w:val="en-US"/>
                              </w:rPr>
                            </w:pPr>
                            <w:r w:rsidRPr="005F5945">
                              <w:rPr>
                                <w:rFonts w:ascii="Times New Roman" w:hAnsi="Times New Roman" w:cs="Times New Roman"/>
                                <w:b/>
                                <w:sz w:val="24"/>
                                <w:szCs w:val="24"/>
                                <w:lang w:val="en-US"/>
                              </w:rPr>
                              <w:t xml:space="preserve">N = </w:t>
                            </w:r>
                            <w:r>
                              <w:rPr>
                                <w:rFonts w:ascii="Times New Roman" w:hAnsi="Times New Roman" w:cs="Times New Roman"/>
                                <w:b/>
                                <w:sz w:val="24"/>
                                <w:szCs w:val="24"/>
                                <w:lang w:val="en-US"/>
                              </w:rPr>
                              <w:t>20,444</w:t>
                            </w:r>
                          </w:p>
                          <w:p w14:paraId="6B8501DD" w14:textId="77777777" w:rsidR="00982B90" w:rsidRPr="005F5945" w:rsidRDefault="00982B90" w:rsidP="005F5945">
                            <w:pPr>
                              <w:spacing w:after="0"/>
                              <w:jc w:val="center"/>
                              <w:rPr>
                                <w:rFonts w:ascii="Times New Roman" w:hAnsi="Times New Roman" w:cs="Times New Roman"/>
                                <w:sz w:val="24"/>
                                <w:szCs w:val="24"/>
                                <w:lang w:val="en-US"/>
                              </w:rPr>
                            </w:pPr>
                            <w:r w:rsidRPr="005F5945">
                              <w:rPr>
                                <w:rFonts w:ascii="Times New Roman" w:hAnsi="Times New Roman" w:cs="Times New Roman"/>
                                <w:sz w:val="24"/>
                                <w:szCs w:val="24"/>
                                <w:lang w:val="en-US"/>
                              </w:rPr>
                              <w:t>Included into SRQ less than a year prior to, or after first RA visit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FA11" id="Text Box 66" o:spid="_x0000_s1034" type="#_x0000_t202" style="position:absolute;margin-left:0;margin-top:324.7pt;width:183.75pt;height:5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" fillcolor="#a8d08d [1945]" strokeweight=".5pt">
                <v:textbox>
                  <w:txbxContent>
                    <w:p w14:paraId="0AD3698D" w14:textId="3B631B2D" w:rsidR="00982B90" w:rsidRPr="005F5945" w:rsidRDefault="00982B90" w:rsidP="005F5945">
                      <w:pPr>
                        <w:spacing w:after="0"/>
                        <w:jc w:val="center"/>
                        <w:rPr>
                          <w:rFonts w:ascii="Times New Roman" w:hAnsi="Times New Roman" w:cs="Times New Roman"/>
                          <w:b/>
                          <w:sz w:val="24"/>
                          <w:szCs w:val="24"/>
                          <w:lang w:val="en-US"/>
                        </w:rPr>
                      </w:pPr>
                      <w:r w:rsidRPr="005F5945">
                        <w:rPr>
                          <w:rFonts w:ascii="Times New Roman" w:hAnsi="Times New Roman" w:cs="Times New Roman"/>
                          <w:b/>
                          <w:sz w:val="24"/>
                          <w:szCs w:val="24"/>
                          <w:lang w:val="en-US"/>
                        </w:rPr>
                        <w:t xml:space="preserve">N = </w:t>
                      </w:r>
                      <w:r>
                        <w:rPr>
                          <w:rFonts w:ascii="Times New Roman" w:hAnsi="Times New Roman" w:cs="Times New Roman"/>
                          <w:b/>
                          <w:sz w:val="24"/>
                          <w:szCs w:val="24"/>
                          <w:lang w:val="en-US"/>
                        </w:rPr>
                        <w:t>20,444</w:t>
                      </w:r>
                    </w:p>
                    <w:p w14:paraId="6B8501DD" w14:textId="77777777" w:rsidR="00982B90" w:rsidRPr="005F5945" w:rsidRDefault="00982B90" w:rsidP="005F5945">
                      <w:pPr>
                        <w:spacing w:after="0"/>
                        <w:jc w:val="center"/>
                        <w:rPr>
                          <w:rFonts w:ascii="Times New Roman" w:hAnsi="Times New Roman" w:cs="Times New Roman"/>
                          <w:sz w:val="24"/>
                          <w:szCs w:val="24"/>
                          <w:lang w:val="en-US"/>
                        </w:rPr>
                      </w:pPr>
                      <w:r w:rsidRPr="005F5945">
                        <w:rPr>
                          <w:rFonts w:ascii="Times New Roman" w:hAnsi="Times New Roman" w:cs="Times New Roman"/>
                          <w:sz w:val="24"/>
                          <w:szCs w:val="24"/>
                          <w:lang w:val="en-US"/>
                        </w:rPr>
                        <w:t>Included into SRQ less than a year prior to, or after first RA visit</w:t>
                      </w:r>
                    </w:p>
                  </w:txbxContent>
                </v:textbox>
                <w10:wrap anchorx="margin"/>
              </v:shape>
            </w:pict>
          </mc:Fallback>
        </mc:AlternateContent>
      </w:r>
      <w:r w:rsidR="005F5945">
        <w:rPr>
          <w:noProof/>
          <w:lang w:val="en-US"/>
        </w:rPr>
        <mc:AlternateContent>
          <mc:Choice Requires="wps">
            <w:drawing>
              <wp:anchor distT="0" distB="0" distL="114300" distR="114300" simplePos="0" relativeHeight="251675648" behindDoc="0" locked="0" layoutInCell="1" allowOverlap="1" wp14:anchorId="1B1E9A4B" wp14:editId="3AC9C184">
                <wp:simplePos x="0" y="0"/>
                <wp:positionH relativeFrom="margin">
                  <wp:align>left</wp:align>
                </wp:positionH>
                <wp:positionV relativeFrom="paragraph">
                  <wp:posOffset>2352040</wp:posOffset>
                </wp:positionV>
                <wp:extent cx="1771650" cy="476250"/>
                <wp:effectExtent l="0" t="0" r="19050" b="19050"/>
                <wp:wrapNone/>
                <wp:docPr id="69" name="Text Box 69"/>
                <wp:cNvGraphicFramePr/>
                <a:graphic xmlns:a="http://schemas.openxmlformats.org/drawingml/2006/main">
                  <a:graphicData uri="http://schemas.microsoft.com/office/word/2010/wordprocessingShape">
                    <wps:wsp>
                      <wps:cNvSpPr txBox="1"/>
                      <wps:spPr>
                        <a:xfrm>
                          <a:off x="0" y="0"/>
                          <a:ext cx="1771650" cy="476250"/>
                        </a:xfrm>
                        <a:prstGeom prst="rect">
                          <a:avLst/>
                        </a:prstGeom>
                        <a:solidFill>
                          <a:schemeClr val="accent2">
                            <a:lumMod val="60000"/>
                            <a:lumOff val="40000"/>
                          </a:schemeClr>
                        </a:solidFill>
                        <a:ln w="6350">
                          <a:solidFill>
                            <a:prstClr val="black"/>
                          </a:solidFill>
                        </a:ln>
                      </wps:spPr>
                      <wps:txbx>
                        <w:txbxContent>
                          <w:p w14:paraId="79CC3E72" w14:textId="64C1FA3C" w:rsidR="00982B90" w:rsidRPr="005F594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 xml:space="preserve">Excluded all </w:t>
                            </w:r>
                            <w:r w:rsidRPr="005F5945">
                              <w:rPr>
                                <w:rFonts w:ascii="Times New Roman" w:hAnsi="Times New Roman" w:cs="Times New Roman"/>
                                <w:b/>
                                <w:sz w:val="24"/>
                                <w:szCs w:val="24"/>
                                <w:lang w:val="en-US"/>
                              </w:rPr>
                              <w:t>non-early-onset RA</w:t>
                            </w:r>
                            <w:r>
                              <w:rPr>
                                <w:rFonts w:ascii="Times New Roman" w:hAnsi="Times New Roman" w:cs="Times New Roman"/>
                                <w:sz w:val="24"/>
                                <w:szCs w:val="24"/>
                                <w:lang w:val="en-US"/>
                              </w:rPr>
                              <w:t xml:space="preserve">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E9A4B" id="Text Box 69" o:spid="_x0000_s1035" type="#_x0000_t202" style="position:absolute;margin-left:0;margin-top:185.2pt;width:139.5pt;height:37.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" fillcolor="#f4b083 [1941]" strokeweight=".5pt">
                <v:textbox>
                  <w:txbxContent>
                    <w:p w14:paraId="79CC3E72" w14:textId="64C1FA3C" w:rsidR="00982B90" w:rsidRPr="005F594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 xml:space="preserve">Excluded all </w:t>
                      </w:r>
                      <w:r w:rsidRPr="005F5945">
                        <w:rPr>
                          <w:rFonts w:ascii="Times New Roman" w:hAnsi="Times New Roman" w:cs="Times New Roman"/>
                          <w:b/>
                          <w:sz w:val="24"/>
                          <w:szCs w:val="24"/>
                          <w:lang w:val="en-US"/>
                        </w:rPr>
                        <w:t>non-early-onset RA</w:t>
                      </w:r>
                      <w:r>
                        <w:rPr>
                          <w:rFonts w:ascii="Times New Roman" w:hAnsi="Times New Roman" w:cs="Times New Roman"/>
                          <w:sz w:val="24"/>
                          <w:szCs w:val="24"/>
                          <w:lang w:val="en-US"/>
                        </w:rPr>
                        <w:t xml:space="preserve"> patients</w:t>
                      </w:r>
                    </w:p>
                  </w:txbxContent>
                </v:textbox>
                <w10:wrap anchorx="margin"/>
              </v:shape>
            </w:pict>
          </mc:Fallback>
        </mc:AlternateContent>
      </w:r>
      <w:r w:rsidR="005F5945">
        <w:rPr>
          <w:noProof/>
          <w:lang w:val="en-US"/>
        </w:rPr>
        <mc:AlternateContent>
          <mc:Choice Requires="wps">
            <w:drawing>
              <wp:anchor distT="0" distB="0" distL="114300" distR="114300" simplePos="0" relativeHeight="251673600" behindDoc="0" locked="0" layoutInCell="1" allowOverlap="1" wp14:anchorId="034C16E6" wp14:editId="4419200C">
                <wp:simplePos x="0" y="0"/>
                <wp:positionH relativeFrom="margin">
                  <wp:align>center</wp:align>
                </wp:positionH>
                <wp:positionV relativeFrom="paragraph">
                  <wp:posOffset>2885440</wp:posOffset>
                </wp:positionV>
                <wp:extent cx="1285875" cy="504825"/>
                <wp:effectExtent l="0" t="0" r="28575" b="28575"/>
                <wp:wrapNone/>
                <wp:docPr id="70" name="Text Box 70"/>
                <wp:cNvGraphicFramePr/>
                <a:graphic xmlns:a="http://schemas.openxmlformats.org/drawingml/2006/main">
                  <a:graphicData uri="http://schemas.microsoft.com/office/word/2010/wordprocessingShape">
                    <wps:wsp>
                      <wps:cNvSpPr txBox="1"/>
                      <wps:spPr>
                        <a:xfrm>
                          <a:off x="0" y="0"/>
                          <a:ext cx="1285875" cy="504825"/>
                        </a:xfrm>
                        <a:prstGeom prst="rect">
                          <a:avLst/>
                        </a:prstGeom>
                        <a:solidFill>
                          <a:schemeClr val="accent6">
                            <a:lumMod val="60000"/>
                            <a:lumOff val="40000"/>
                          </a:schemeClr>
                        </a:solidFill>
                        <a:ln w="6350">
                          <a:solidFill>
                            <a:prstClr val="black"/>
                          </a:solidFill>
                        </a:ln>
                      </wps:spPr>
                      <wps:txbx>
                        <w:txbxContent>
                          <w:p w14:paraId="51623ACA" w14:textId="072E11A5" w:rsidR="00982B90" w:rsidRPr="005F5945" w:rsidRDefault="00982B90" w:rsidP="005F5945">
                            <w:pPr>
                              <w:spacing w:after="0"/>
                              <w:jc w:val="center"/>
                              <w:rPr>
                                <w:rFonts w:ascii="Times New Roman" w:hAnsi="Times New Roman" w:cs="Times New Roman"/>
                                <w:b/>
                                <w:sz w:val="24"/>
                                <w:szCs w:val="24"/>
                                <w:lang w:val="en-US"/>
                              </w:rPr>
                            </w:pPr>
                            <w:r w:rsidRPr="005F5945">
                              <w:rPr>
                                <w:rFonts w:ascii="Times New Roman" w:hAnsi="Times New Roman" w:cs="Times New Roman"/>
                                <w:b/>
                                <w:sz w:val="24"/>
                                <w:szCs w:val="24"/>
                                <w:lang w:val="en-US"/>
                              </w:rPr>
                              <w:t xml:space="preserve">N = </w:t>
                            </w:r>
                            <w:r>
                              <w:rPr>
                                <w:rFonts w:ascii="Times New Roman" w:hAnsi="Times New Roman" w:cs="Times New Roman"/>
                                <w:b/>
                                <w:sz w:val="24"/>
                                <w:szCs w:val="24"/>
                                <w:lang w:val="en-US"/>
                              </w:rPr>
                              <w:t>20,663</w:t>
                            </w:r>
                          </w:p>
                          <w:p w14:paraId="40763618" w14:textId="77777777" w:rsidR="00982B90" w:rsidRPr="005F5945" w:rsidRDefault="00982B90" w:rsidP="005F5945">
                            <w:pPr>
                              <w:spacing w:after="0"/>
                              <w:jc w:val="center"/>
                              <w:rPr>
                                <w:rFonts w:ascii="Times New Roman" w:hAnsi="Times New Roman" w:cs="Times New Roman"/>
                                <w:sz w:val="24"/>
                                <w:szCs w:val="24"/>
                                <w:lang w:val="en-US"/>
                              </w:rPr>
                            </w:pPr>
                            <w:r w:rsidRPr="005F5945">
                              <w:rPr>
                                <w:rFonts w:ascii="Times New Roman" w:hAnsi="Times New Roman" w:cs="Times New Roman"/>
                                <w:sz w:val="24"/>
                                <w:szCs w:val="24"/>
                                <w:lang w:val="en-US"/>
                              </w:rPr>
                              <w:t>Early RA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C16E6" id="Text Box 70" o:spid="_x0000_s1036" type="#_x0000_t202" style="position:absolute;margin-left:0;margin-top:227.2pt;width:101.25pt;height:39.7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" fillcolor="#a8d08d [1945]" strokeweight=".5pt">
                <v:textbox>
                  <w:txbxContent>
                    <w:p w14:paraId="51623ACA" w14:textId="072E11A5" w:rsidR="00982B90" w:rsidRPr="005F5945" w:rsidRDefault="00982B90" w:rsidP="005F5945">
                      <w:pPr>
                        <w:spacing w:after="0"/>
                        <w:jc w:val="center"/>
                        <w:rPr>
                          <w:rFonts w:ascii="Times New Roman" w:hAnsi="Times New Roman" w:cs="Times New Roman"/>
                          <w:b/>
                          <w:sz w:val="24"/>
                          <w:szCs w:val="24"/>
                          <w:lang w:val="en-US"/>
                        </w:rPr>
                      </w:pPr>
                      <w:r w:rsidRPr="005F5945">
                        <w:rPr>
                          <w:rFonts w:ascii="Times New Roman" w:hAnsi="Times New Roman" w:cs="Times New Roman"/>
                          <w:b/>
                          <w:sz w:val="24"/>
                          <w:szCs w:val="24"/>
                          <w:lang w:val="en-US"/>
                        </w:rPr>
                        <w:t xml:space="preserve">N = </w:t>
                      </w:r>
                      <w:r>
                        <w:rPr>
                          <w:rFonts w:ascii="Times New Roman" w:hAnsi="Times New Roman" w:cs="Times New Roman"/>
                          <w:b/>
                          <w:sz w:val="24"/>
                          <w:szCs w:val="24"/>
                          <w:lang w:val="en-US"/>
                        </w:rPr>
                        <w:t>20,663</w:t>
                      </w:r>
                    </w:p>
                    <w:p w14:paraId="40763618" w14:textId="77777777" w:rsidR="00982B90" w:rsidRPr="005F5945" w:rsidRDefault="00982B90" w:rsidP="005F5945">
                      <w:pPr>
                        <w:spacing w:after="0"/>
                        <w:jc w:val="center"/>
                        <w:rPr>
                          <w:rFonts w:ascii="Times New Roman" w:hAnsi="Times New Roman" w:cs="Times New Roman"/>
                          <w:sz w:val="24"/>
                          <w:szCs w:val="24"/>
                          <w:lang w:val="en-US"/>
                        </w:rPr>
                      </w:pPr>
                      <w:r w:rsidRPr="005F5945">
                        <w:rPr>
                          <w:rFonts w:ascii="Times New Roman" w:hAnsi="Times New Roman" w:cs="Times New Roman"/>
                          <w:sz w:val="24"/>
                          <w:szCs w:val="24"/>
                          <w:lang w:val="en-US"/>
                        </w:rPr>
                        <w:t>Early RA patients</w:t>
                      </w:r>
                    </w:p>
                  </w:txbxContent>
                </v:textbox>
                <w10:wrap anchorx="margin"/>
              </v:shape>
            </w:pict>
          </mc:Fallback>
        </mc:AlternateContent>
      </w:r>
      <w:r w:rsidR="005F5945">
        <w:rPr>
          <w:noProof/>
          <w:lang w:val="en-US"/>
        </w:rPr>
        <mc:AlternateContent>
          <mc:Choice Requires="wps">
            <w:drawing>
              <wp:anchor distT="0" distB="0" distL="114300" distR="114300" simplePos="0" relativeHeight="251669504" behindDoc="0" locked="0" layoutInCell="1" allowOverlap="1" wp14:anchorId="1391BA4D" wp14:editId="640EA8D5">
                <wp:simplePos x="0" y="0"/>
                <wp:positionH relativeFrom="margin">
                  <wp:align>center</wp:align>
                </wp:positionH>
                <wp:positionV relativeFrom="paragraph">
                  <wp:posOffset>1628140</wp:posOffset>
                </wp:positionV>
                <wp:extent cx="1838325" cy="676275"/>
                <wp:effectExtent l="0" t="0" r="28575" b="28575"/>
                <wp:wrapNone/>
                <wp:docPr id="76" name="Text Box 76"/>
                <wp:cNvGraphicFramePr/>
                <a:graphic xmlns:a="http://schemas.openxmlformats.org/drawingml/2006/main">
                  <a:graphicData uri="http://schemas.microsoft.com/office/word/2010/wordprocessingShape">
                    <wps:wsp>
                      <wps:cNvSpPr txBox="1"/>
                      <wps:spPr>
                        <a:xfrm>
                          <a:off x="0" y="0"/>
                          <a:ext cx="1838325" cy="676275"/>
                        </a:xfrm>
                        <a:prstGeom prst="rect">
                          <a:avLst/>
                        </a:prstGeom>
                        <a:solidFill>
                          <a:schemeClr val="accent6">
                            <a:lumMod val="60000"/>
                            <a:lumOff val="40000"/>
                          </a:schemeClr>
                        </a:solidFill>
                        <a:ln w="6350">
                          <a:solidFill>
                            <a:prstClr val="black"/>
                          </a:solidFill>
                        </a:ln>
                      </wps:spPr>
                      <wps:txbx>
                        <w:txbxContent>
                          <w:p w14:paraId="188D2BBC" w14:textId="142ED4F8" w:rsidR="00982B90" w:rsidRPr="0098549E" w:rsidRDefault="00982B90" w:rsidP="0098549E">
                            <w:pPr>
                              <w:spacing w:after="0"/>
                              <w:jc w:val="center"/>
                              <w:rPr>
                                <w:rFonts w:ascii="Times New Roman" w:hAnsi="Times New Roman" w:cs="Times New Roman"/>
                                <w:b/>
                                <w:sz w:val="24"/>
                                <w:szCs w:val="24"/>
                                <w:lang w:val="en-US"/>
                              </w:rPr>
                            </w:pPr>
                            <w:r w:rsidRPr="0098549E">
                              <w:rPr>
                                <w:rFonts w:ascii="Times New Roman" w:hAnsi="Times New Roman" w:cs="Times New Roman"/>
                                <w:b/>
                                <w:sz w:val="24"/>
                                <w:szCs w:val="24"/>
                                <w:lang w:val="en-US"/>
                              </w:rPr>
                              <w:t xml:space="preserve">N = </w:t>
                            </w:r>
                            <w:r>
                              <w:rPr>
                                <w:rFonts w:ascii="Times New Roman" w:hAnsi="Times New Roman" w:cs="Times New Roman"/>
                                <w:b/>
                                <w:sz w:val="24"/>
                                <w:szCs w:val="24"/>
                                <w:lang w:val="en-US"/>
                              </w:rPr>
                              <w:t>50,796</w:t>
                            </w:r>
                          </w:p>
                          <w:p w14:paraId="7AD38690" w14:textId="26CB023B"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 xml:space="preserve">Included into SRQ between </w:t>
                            </w:r>
                            <w:r>
                              <w:rPr>
                                <w:rFonts w:ascii="Times New Roman" w:hAnsi="Times New Roman" w:cs="Times New Roman"/>
                                <w:sz w:val="24"/>
                                <w:szCs w:val="24"/>
                                <w:lang w:val="en-US"/>
                              </w:rPr>
                              <w:t>1999</w:t>
                            </w:r>
                            <w:r w:rsidRPr="0098549E">
                              <w:rPr>
                                <w:rFonts w:ascii="Times New Roman" w:hAnsi="Times New Roman" w:cs="Times New Roman"/>
                                <w:sz w:val="24"/>
                                <w:szCs w:val="24"/>
                                <w:lang w:val="en-US"/>
                              </w:rPr>
                              <w:t xml:space="preserve"> and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1BA4D" id="Text Box 76" o:spid="_x0000_s1037" type="#_x0000_t202" style="position:absolute;margin-left:0;margin-top:128.2pt;width:144.75pt;height:53.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" fillcolor="#a8d08d [1945]" strokeweight=".5pt">
                <v:textbox>
                  <w:txbxContent>
                    <w:p w14:paraId="188D2BBC" w14:textId="142ED4F8" w:rsidR="00982B90" w:rsidRPr="0098549E" w:rsidRDefault="00982B90" w:rsidP="0098549E">
                      <w:pPr>
                        <w:spacing w:after="0"/>
                        <w:jc w:val="center"/>
                        <w:rPr>
                          <w:rFonts w:ascii="Times New Roman" w:hAnsi="Times New Roman" w:cs="Times New Roman"/>
                          <w:b/>
                          <w:sz w:val="24"/>
                          <w:szCs w:val="24"/>
                          <w:lang w:val="en-US"/>
                        </w:rPr>
                      </w:pPr>
                      <w:r w:rsidRPr="0098549E">
                        <w:rPr>
                          <w:rFonts w:ascii="Times New Roman" w:hAnsi="Times New Roman" w:cs="Times New Roman"/>
                          <w:b/>
                          <w:sz w:val="24"/>
                          <w:szCs w:val="24"/>
                          <w:lang w:val="en-US"/>
                        </w:rPr>
                        <w:t xml:space="preserve">N = </w:t>
                      </w:r>
                      <w:r>
                        <w:rPr>
                          <w:rFonts w:ascii="Times New Roman" w:hAnsi="Times New Roman" w:cs="Times New Roman"/>
                          <w:b/>
                          <w:sz w:val="24"/>
                          <w:szCs w:val="24"/>
                          <w:lang w:val="en-US"/>
                        </w:rPr>
                        <w:t>50,796</w:t>
                      </w:r>
                    </w:p>
                    <w:p w14:paraId="7AD38690" w14:textId="26CB023B"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 xml:space="preserve">Included into SRQ between </w:t>
                      </w:r>
                      <w:r>
                        <w:rPr>
                          <w:rFonts w:ascii="Times New Roman" w:hAnsi="Times New Roman" w:cs="Times New Roman"/>
                          <w:sz w:val="24"/>
                          <w:szCs w:val="24"/>
                          <w:lang w:val="en-US"/>
                        </w:rPr>
                        <w:t>1999</w:t>
                      </w:r>
                      <w:r w:rsidRPr="0098549E">
                        <w:rPr>
                          <w:rFonts w:ascii="Times New Roman" w:hAnsi="Times New Roman" w:cs="Times New Roman"/>
                          <w:sz w:val="24"/>
                          <w:szCs w:val="24"/>
                          <w:lang w:val="en-US"/>
                        </w:rPr>
                        <w:t xml:space="preserve"> and 2018</w:t>
                      </w:r>
                    </w:p>
                  </w:txbxContent>
                </v:textbox>
                <w10:wrap anchorx="margin"/>
              </v:shape>
            </w:pict>
          </mc:Fallback>
        </mc:AlternateContent>
      </w:r>
      <w:r w:rsidR="005F5945">
        <w:rPr>
          <w:noProof/>
          <w:lang w:val="en-US"/>
        </w:rPr>
        <mc:AlternateContent>
          <mc:Choice Requires="wps">
            <w:drawing>
              <wp:anchor distT="0" distB="0" distL="114300" distR="114300" simplePos="0" relativeHeight="251671552" behindDoc="0" locked="0" layoutInCell="1" allowOverlap="1" wp14:anchorId="13D26992" wp14:editId="32FB5315">
                <wp:simplePos x="0" y="0"/>
                <wp:positionH relativeFrom="margin">
                  <wp:align>left</wp:align>
                </wp:positionH>
                <wp:positionV relativeFrom="paragraph">
                  <wp:posOffset>1009015</wp:posOffset>
                </wp:positionV>
                <wp:extent cx="1771650" cy="6477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1771650" cy="647700"/>
                        </a:xfrm>
                        <a:prstGeom prst="rect">
                          <a:avLst/>
                        </a:prstGeom>
                        <a:solidFill>
                          <a:schemeClr val="accent2">
                            <a:lumMod val="60000"/>
                            <a:lumOff val="40000"/>
                          </a:schemeClr>
                        </a:solidFill>
                        <a:ln w="6350">
                          <a:solidFill>
                            <a:prstClr val="black"/>
                          </a:solidFill>
                        </a:ln>
                      </wps:spPr>
                      <wps:txbx>
                        <w:txbxContent>
                          <w:p w14:paraId="0AA734D5" w14:textId="7657D4BD" w:rsidR="00982B90" w:rsidRPr="005F594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5F5945">
                              <w:rPr>
                                <w:rFonts w:ascii="Times New Roman" w:hAnsi="Times New Roman" w:cs="Times New Roman"/>
                                <w:sz w:val="24"/>
                                <w:szCs w:val="24"/>
                                <w:lang w:val="en-US"/>
                              </w:rPr>
                              <w:t xml:space="preserve"> all individuals </w:t>
                            </w:r>
                            <w:r w:rsidRPr="005F5945">
                              <w:rPr>
                                <w:rFonts w:ascii="Times New Roman" w:hAnsi="Times New Roman" w:cs="Times New Roman"/>
                                <w:b/>
                                <w:sz w:val="24"/>
                                <w:szCs w:val="24"/>
                                <w:lang w:val="en-US"/>
                              </w:rPr>
                              <w:t>included</w:t>
                            </w:r>
                            <w:r w:rsidRPr="005F5945">
                              <w:rPr>
                                <w:rFonts w:ascii="Times New Roman" w:hAnsi="Times New Roman" w:cs="Times New Roman"/>
                                <w:sz w:val="24"/>
                                <w:szCs w:val="24"/>
                                <w:lang w:val="en-US"/>
                              </w:rPr>
                              <w:t xml:space="preserve"> into SRQ</w:t>
                            </w:r>
                            <w:r w:rsidRPr="005F5945">
                              <w:rPr>
                                <w:rFonts w:ascii="Times New Roman" w:hAnsi="Times New Roman" w:cs="Times New Roman"/>
                                <w:b/>
                                <w:sz w:val="24"/>
                                <w:szCs w:val="24"/>
                                <w:lang w:val="en-US"/>
                              </w:rPr>
                              <w:t xml:space="preserve"> prior to </w:t>
                            </w:r>
                            <w:r>
                              <w:rPr>
                                <w:rFonts w:ascii="Times New Roman" w:hAnsi="Times New Roman" w:cs="Times New Roman"/>
                                <w:b/>
                                <w:sz w:val="24"/>
                                <w:szCs w:val="24"/>
                                <w:lang w:val="en-US"/>
                              </w:rPr>
                              <w:t>1999</w:t>
                            </w:r>
                            <w:r w:rsidRPr="005F5945">
                              <w:rPr>
                                <w:rFonts w:ascii="Times New Roman" w:hAnsi="Times New Roman" w:cs="Times New Roman"/>
                                <w:b/>
                                <w:sz w:val="24"/>
                                <w:szCs w:val="24"/>
                                <w:lang w:val="en-US"/>
                              </w:rPr>
                              <w:t xml:space="preserve"> and after </w:t>
                            </w:r>
                            <w:r>
                              <w:rPr>
                                <w:rFonts w:ascii="Times New Roman" w:hAnsi="Times New Roman" w:cs="Times New Roman"/>
                                <w:b/>
                                <w:sz w:val="24"/>
                                <w:szCs w:val="24"/>
                                <w:lang w:val="en-U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26992" id="Text Box 73" o:spid="_x0000_s1038" type="#_x0000_t202" style="position:absolute;margin-left:0;margin-top:79.45pt;width:139.5pt;height:51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" fillcolor="#f4b083 [1941]" strokeweight=".5pt">
                <v:textbox>
                  <w:txbxContent>
                    <w:p w14:paraId="0AA734D5" w14:textId="7657D4BD" w:rsidR="00982B90" w:rsidRPr="005F5945" w:rsidRDefault="00982B90" w:rsidP="005F5945">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5F5945">
                        <w:rPr>
                          <w:rFonts w:ascii="Times New Roman" w:hAnsi="Times New Roman" w:cs="Times New Roman"/>
                          <w:sz w:val="24"/>
                          <w:szCs w:val="24"/>
                          <w:lang w:val="en-US"/>
                        </w:rPr>
                        <w:t xml:space="preserve"> all individuals </w:t>
                      </w:r>
                      <w:r w:rsidRPr="005F5945">
                        <w:rPr>
                          <w:rFonts w:ascii="Times New Roman" w:hAnsi="Times New Roman" w:cs="Times New Roman"/>
                          <w:b/>
                          <w:sz w:val="24"/>
                          <w:szCs w:val="24"/>
                          <w:lang w:val="en-US"/>
                        </w:rPr>
                        <w:t>included</w:t>
                      </w:r>
                      <w:r w:rsidRPr="005F5945">
                        <w:rPr>
                          <w:rFonts w:ascii="Times New Roman" w:hAnsi="Times New Roman" w:cs="Times New Roman"/>
                          <w:sz w:val="24"/>
                          <w:szCs w:val="24"/>
                          <w:lang w:val="en-US"/>
                        </w:rPr>
                        <w:t xml:space="preserve"> into SRQ</w:t>
                      </w:r>
                      <w:r w:rsidRPr="005F5945">
                        <w:rPr>
                          <w:rFonts w:ascii="Times New Roman" w:hAnsi="Times New Roman" w:cs="Times New Roman"/>
                          <w:b/>
                          <w:sz w:val="24"/>
                          <w:szCs w:val="24"/>
                          <w:lang w:val="en-US"/>
                        </w:rPr>
                        <w:t xml:space="preserve"> prior to </w:t>
                      </w:r>
                      <w:r>
                        <w:rPr>
                          <w:rFonts w:ascii="Times New Roman" w:hAnsi="Times New Roman" w:cs="Times New Roman"/>
                          <w:b/>
                          <w:sz w:val="24"/>
                          <w:szCs w:val="24"/>
                          <w:lang w:val="en-US"/>
                        </w:rPr>
                        <w:t>1999</w:t>
                      </w:r>
                      <w:r w:rsidRPr="005F5945">
                        <w:rPr>
                          <w:rFonts w:ascii="Times New Roman" w:hAnsi="Times New Roman" w:cs="Times New Roman"/>
                          <w:b/>
                          <w:sz w:val="24"/>
                          <w:szCs w:val="24"/>
                          <w:lang w:val="en-US"/>
                        </w:rPr>
                        <w:t xml:space="preserve"> and after </w:t>
                      </w:r>
                      <w:r>
                        <w:rPr>
                          <w:rFonts w:ascii="Times New Roman" w:hAnsi="Times New Roman" w:cs="Times New Roman"/>
                          <w:b/>
                          <w:sz w:val="24"/>
                          <w:szCs w:val="24"/>
                          <w:lang w:val="en-US"/>
                        </w:rPr>
                        <w:t>2018</w:t>
                      </w:r>
                    </w:p>
                  </w:txbxContent>
                </v:textbox>
                <w10:wrap anchorx="margin"/>
              </v:shape>
            </w:pict>
          </mc:Fallback>
        </mc:AlternateContent>
      </w:r>
      <w:r w:rsidR="005F5945">
        <w:rPr>
          <w:noProof/>
          <w:lang w:val="en-US"/>
        </w:rPr>
        <mc:AlternateContent>
          <mc:Choice Requires="wps">
            <w:drawing>
              <wp:anchor distT="0" distB="0" distL="114300" distR="114300" simplePos="0" relativeHeight="251665408" behindDoc="0" locked="0" layoutInCell="1" allowOverlap="1" wp14:anchorId="45D52436" wp14:editId="72661125">
                <wp:simplePos x="0" y="0"/>
                <wp:positionH relativeFrom="margin">
                  <wp:align>center</wp:align>
                </wp:positionH>
                <wp:positionV relativeFrom="paragraph">
                  <wp:posOffset>580390</wp:posOffset>
                </wp:positionV>
                <wp:extent cx="981075" cy="466725"/>
                <wp:effectExtent l="0" t="0" r="28575" b="28575"/>
                <wp:wrapNone/>
                <wp:docPr id="80" name="Text Box 80"/>
                <wp:cNvGraphicFramePr/>
                <a:graphic xmlns:a="http://schemas.openxmlformats.org/drawingml/2006/main">
                  <a:graphicData uri="http://schemas.microsoft.com/office/word/2010/wordprocessingShape">
                    <wps:wsp>
                      <wps:cNvSpPr txBox="1"/>
                      <wps:spPr>
                        <a:xfrm>
                          <a:off x="0" y="0"/>
                          <a:ext cx="981075" cy="466725"/>
                        </a:xfrm>
                        <a:prstGeom prst="rect">
                          <a:avLst/>
                        </a:prstGeom>
                        <a:solidFill>
                          <a:schemeClr val="accent6">
                            <a:lumMod val="60000"/>
                            <a:lumOff val="40000"/>
                          </a:schemeClr>
                        </a:solidFill>
                        <a:ln w="6350">
                          <a:solidFill>
                            <a:prstClr val="black"/>
                          </a:solidFill>
                        </a:ln>
                      </wps:spPr>
                      <wps:txbx>
                        <w:txbxContent>
                          <w:p w14:paraId="4510A142" w14:textId="77777777" w:rsidR="00982B90" w:rsidRPr="0098549E" w:rsidRDefault="00982B90" w:rsidP="0098549E">
                            <w:pPr>
                              <w:spacing w:after="0"/>
                              <w:jc w:val="center"/>
                              <w:rPr>
                                <w:rFonts w:ascii="Times New Roman" w:hAnsi="Times New Roman" w:cs="Times New Roman"/>
                                <w:b/>
                                <w:sz w:val="24"/>
                                <w:szCs w:val="24"/>
                                <w:lang w:val="en-US"/>
                              </w:rPr>
                            </w:pPr>
                            <w:r w:rsidRPr="0098549E">
                              <w:rPr>
                                <w:rFonts w:ascii="Times New Roman" w:hAnsi="Times New Roman" w:cs="Times New Roman"/>
                                <w:b/>
                                <w:sz w:val="24"/>
                                <w:szCs w:val="24"/>
                                <w:lang w:val="en-US"/>
                              </w:rPr>
                              <w:t>N = 52,910</w:t>
                            </w:r>
                          </w:p>
                          <w:p w14:paraId="2A074A7A" w14:textId="77777777"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RA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2436" id="Text Box 80" o:spid="_x0000_s1039" type="#_x0000_t202" style="position:absolute;margin-left:0;margin-top:45.7pt;width:77.25pt;height:36.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" fillcolor="#a8d08d [1945]" strokeweight=".5pt">
                <v:textbox>
                  <w:txbxContent>
                    <w:p w14:paraId="4510A142" w14:textId="77777777" w:rsidR="00982B90" w:rsidRPr="0098549E" w:rsidRDefault="00982B90" w:rsidP="0098549E">
                      <w:pPr>
                        <w:spacing w:after="0"/>
                        <w:jc w:val="center"/>
                        <w:rPr>
                          <w:rFonts w:ascii="Times New Roman" w:hAnsi="Times New Roman" w:cs="Times New Roman"/>
                          <w:b/>
                          <w:sz w:val="24"/>
                          <w:szCs w:val="24"/>
                          <w:lang w:val="en-US"/>
                        </w:rPr>
                      </w:pPr>
                      <w:r w:rsidRPr="0098549E">
                        <w:rPr>
                          <w:rFonts w:ascii="Times New Roman" w:hAnsi="Times New Roman" w:cs="Times New Roman"/>
                          <w:b/>
                          <w:sz w:val="24"/>
                          <w:szCs w:val="24"/>
                          <w:lang w:val="en-US"/>
                        </w:rPr>
                        <w:t>N = 52,910</w:t>
                      </w:r>
                    </w:p>
                    <w:p w14:paraId="2A074A7A" w14:textId="77777777" w:rsidR="00982B90" w:rsidRPr="0098549E" w:rsidRDefault="00982B90" w:rsidP="0098549E">
                      <w:pPr>
                        <w:spacing w:after="0"/>
                        <w:jc w:val="center"/>
                        <w:rPr>
                          <w:rFonts w:ascii="Times New Roman" w:hAnsi="Times New Roman" w:cs="Times New Roman"/>
                          <w:sz w:val="24"/>
                          <w:szCs w:val="24"/>
                          <w:lang w:val="en-US"/>
                        </w:rPr>
                      </w:pPr>
                      <w:r w:rsidRPr="0098549E">
                        <w:rPr>
                          <w:rFonts w:ascii="Times New Roman" w:hAnsi="Times New Roman" w:cs="Times New Roman"/>
                          <w:sz w:val="24"/>
                          <w:szCs w:val="24"/>
                          <w:lang w:val="en-US"/>
                        </w:rPr>
                        <w:t>RA patients</w:t>
                      </w:r>
                    </w:p>
                  </w:txbxContent>
                </v:textbox>
                <w10:wrap anchorx="margin"/>
              </v:shape>
            </w:pict>
          </mc:Fallback>
        </mc:AlternateContent>
      </w:r>
      <w:r w:rsidR="005F5945">
        <w:rPr>
          <w:noProof/>
          <w:lang w:val="en-US"/>
        </w:rPr>
        <mc:AlternateContent>
          <mc:Choice Requires="wps">
            <w:drawing>
              <wp:anchor distT="0" distB="0" distL="114300" distR="114300" simplePos="0" relativeHeight="251667456" behindDoc="0" locked="0" layoutInCell="1" allowOverlap="1" wp14:anchorId="2ABB3FB4" wp14:editId="0905052F">
                <wp:simplePos x="0" y="0"/>
                <wp:positionH relativeFrom="margin">
                  <wp:align>left</wp:align>
                </wp:positionH>
                <wp:positionV relativeFrom="paragraph">
                  <wp:posOffset>46990</wp:posOffset>
                </wp:positionV>
                <wp:extent cx="1590675" cy="485775"/>
                <wp:effectExtent l="0" t="0" r="28575" b="28575"/>
                <wp:wrapNone/>
                <wp:docPr id="79" name="Text Box 79"/>
                <wp:cNvGraphicFramePr/>
                <a:graphic xmlns:a="http://schemas.openxmlformats.org/drawingml/2006/main">
                  <a:graphicData uri="http://schemas.microsoft.com/office/word/2010/wordprocessingShape">
                    <wps:wsp>
                      <wps:cNvSpPr txBox="1"/>
                      <wps:spPr>
                        <a:xfrm>
                          <a:off x="0" y="0"/>
                          <a:ext cx="1590675" cy="485775"/>
                        </a:xfrm>
                        <a:prstGeom prst="rect">
                          <a:avLst/>
                        </a:prstGeom>
                        <a:solidFill>
                          <a:schemeClr val="accent2">
                            <a:lumMod val="60000"/>
                            <a:lumOff val="40000"/>
                          </a:schemeClr>
                        </a:solidFill>
                        <a:ln w="6350">
                          <a:solidFill>
                            <a:prstClr val="black"/>
                          </a:solidFill>
                        </a:ln>
                      </wps:spPr>
                      <wps:txbx>
                        <w:txbxContent>
                          <w:p w14:paraId="59968283" w14:textId="1B253FB7" w:rsidR="00982B90" w:rsidRPr="0098549E" w:rsidRDefault="00982B90" w:rsidP="0098549E">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98549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 </w:t>
                            </w:r>
                            <w:r w:rsidRPr="005F5945">
                              <w:rPr>
                                <w:rFonts w:ascii="Times New Roman" w:hAnsi="Times New Roman" w:cs="Times New Roman"/>
                                <w:b/>
                                <w:sz w:val="24"/>
                                <w:szCs w:val="24"/>
                                <w:lang w:val="en-US"/>
                              </w:rPr>
                              <w:t>non-RA</w:t>
                            </w:r>
                            <w:r>
                              <w:rPr>
                                <w:rFonts w:ascii="Times New Roman" w:hAnsi="Times New Roman" w:cs="Times New Roman"/>
                                <w:sz w:val="24"/>
                                <w:szCs w:val="24"/>
                                <w:lang w:val="en-US"/>
                              </w:rPr>
                              <w:t xml:space="preserve">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3FB4" id="Text Box 79" o:spid="_x0000_s1040" type="#_x0000_t202" style="position:absolute;margin-left:0;margin-top:3.7pt;width:125.25pt;height:38.2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" fillcolor="#f4b083 [1941]" strokeweight=".5pt">
                <v:textbox>
                  <w:txbxContent>
                    <w:p w14:paraId="59968283" w14:textId="1B253FB7" w:rsidR="00982B90" w:rsidRPr="0098549E" w:rsidRDefault="00982B90" w:rsidP="0098549E">
                      <w:pPr>
                        <w:rPr>
                          <w:rFonts w:ascii="Times New Roman" w:hAnsi="Times New Roman" w:cs="Times New Roman"/>
                          <w:sz w:val="24"/>
                          <w:szCs w:val="24"/>
                          <w:lang w:val="en-US"/>
                        </w:rPr>
                      </w:pPr>
                      <w:r>
                        <w:rPr>
                          <w:rFonts w:ascii="Times New Roman" w:hAnsi="Times New Roman" w:cs="Times New Roman"/>
                          <w:sz w:val="24"/>
                          <w:szCs w:val="24"/>
                          <w:lang w:val="en-US"/>
                        </w:rPr>
                        <w:t>Excluded</w:t>
                      </w:r>
                      <w:r w:rsidRPr="0098549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any </w:t>
                      </w:r>
                      <w:r w:rsidRPr="005F5945">
                        <w:rPr>
                          <w:rFonts w:ascii="Times New Roman" w:hAnsi="Times New Roman" w:cs="Times New Roman"/>
                          <w:b/>
                          <w:sz w:val="24"/>
                          <w:szCs w:val="24"/>
                          <w:lang w:val="en-US"/>
                        </w:rPr>
                        <w:t>non-RA</w:t>
                      </w:r>
                      <w:r>
                        <w:rPr>
                          <w:rFonts w:ascii="Times New Roman" w:hAnsi="Times New Roman" w:cs="Times New Roman"/>
                          <w:sz w:val="24"/>
                          <w:szCs w:val="24"/>
                          <w:lang w:val="en-US"/>
                        </w:rPr>
                        <w:t xml:space="preserve"> patients</w:t>
                      </w:r>
                    </w:p>
                  </w:txbxContent>
                </v:textbox>
                <w10:wrap anchorx="margin"/>
              </v:shape>
            </w:pict>
          </mc:Fallback>
        </mc:AlternateContent>
      </w:r>
    </w:p>
    <w:sectPr w:rsidR="001A401C" w:rsidRPr="002566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5A2A3" w14:textId="77777777" w:rsidR="00F3109C" w:rsidRDefault="00F3109C" w:rsidP="00E34F81">
      <w:pPr>
        <w:spacing w:after="0" w:line="240" w:lineRule="auto"/>
      </w:pPr>
      <w:r>
        <w:separator/>
      </w:r>
    </w:p>
  </w:endnote>
  <w:endnote w:type="continuationSeparator" w:id="0">
    <w:p w14:paraId="54E3A57C" w14:textId="77777777" w:rsidR="00F3109C" w:rsidRDefault="00F3109C" w:rsidP="00E3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3EB4B" w14:textId="77777777" w:rsidR="00F3109C" w:rsidRDefault="00F3109C" w:rsidP="00E34F81">
      <w:pPr>
        <w:spacing w:after="0" w:line="240" w:lineRule="auto"/>
      </w:pPr>
      <w:r>
        <w:separator/>
      </w:r>
    </w:p>
  </w:footnote>
  <w:footnote w:type="continuationSeparator" w:id="0">
    <w:p w14:paraId="4A252326" w14:textId="77777777" w:rsidR="00F3109C" w:rsidRDefault="00F3109C" w:rsidP="00E3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06ABD"/>
    <w:multiLevelType w:val="hybridMultilevel"/>
    <w:tmpl w:val="C7EAE4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on Öberg Sysojev">
    <w15:presenceInfo w15:providerId="AD" w15:userId="S-1-5-21-2924646478-2832283277-1933259992-61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179"/>
    <w:rsid w:val="000014B5"/>
    <w:rsid w:val="00002C01"/>
    <w:rsid w:val="000048C7"/>
    <w:rsid w:val="000052A5"/>
    <w:rsid w:val="0000602A"/>
    <w:rsid w:val="00013BBE"/>
    <w:rsid w:val="00014EAE"/>
    <w:rsid w:val="00017A24"/>
    <w:rsid w:val="00020B5F"/>
    <w:rsid w:val="00021B4F"/>
    <w:rsid w:val="00024352"/>
    <w:rsid w:val="00027613"/>
    <w:rsid w:val="00034D03"/>
    <w:rsid w:val="000533F2"/>
    <w:rsid w:val="00057584"/>
    <w:rsid w:val="00061E92"/>
    <w:rsid w:val="00061FE3"/>
    <w:rsid w:val="00066708"/>
    <w:rsid w:val="000677D4"/>
    <w:rsid w:val="0008361D"/>
    <w:rsid w:val="0008445C"/>
    <w:rsid w:val="00086B71"/>
    <w:rsid w:val="0009112F"/>
    <w:rsid w:val="00093CA2"/>
    <w:rsid w:val="00095B13"/>
    <w:rsid w:val="0009661B"/>
    <w:rsid w:val="000B1BAB"/>
    <w:rsid w:val="000B6892"/>
    <w:rsid w:val="000C1AB4"/>
    <w:rsid w:val="000C379F"/>
    <w:rsid w:val="000D3945"/>
    <w:rsid w:val="000F7035"/>
    <w:rsid w:val="000F781D"/>
    <w:rsid w:val="00102C5C"/>
    <w:rsid w:val="001031AA"/>
    <w:rsid w:val="00104A6A"/>
    <w:rsid w:val="0011357F"/>
    <w:rsid w:val="00113784"/>
    <w:rsid w:val="001168F5"/>
    <w:rsid w:val="00131896"/>
    <w:rsid w:val="0013346E"/>
    <w:rsid w:val="00135BB3"/>
    <w:rsid w:val="00164E0B"/>
    <w:rsid w:val="00165E51"/>
    <w:rsid w:val="001865C1"/>
    <w:rsid w:val="00190226"/>
    <w:rsid w:val="001A2B39"/>
    <w:rsid w:val="001A3093"/>
    <w:rsid w:val="001A401C"/>
    <w:rsid w:val="001D145E"/>
    <w:rsid w:val="001E35B7"/>
    <w:rsid w:val="0020380F"/>
    <w:rsid w:val="00212E9A"/>
    <w:rsid w:val="00221E7A"/>
    <w:rsid w:val="002566B7"/>
    <w:rsid w:val="00265133"/>
    <w:rsid w:val="00271664"/>
    <w:rsid w:val="00287E4F"/>
    <w:rsid w:val="00295FED"/>
    <w:rsid w:val="002B22EB"/>
    <w:rsid w:val="002B4405"/>
    <w:rsid w:val="002C261D"/>
    <w:rsid w:val="002E7F41"/>
    <w:rsid w:val="002F0FC4"/>
    <w:rsid w:val="002F526B"/>
    <w:rsid w:val="002F57E3"/>
    <w:rsid w:val="002F629E"/>
    <w:rsid w:val="003029AA"/>
    <w:rsid w:val="00302C0A"/>
    <w:rsid w:val="0031531E"/>
    <w:rsid w:val="00316C39"/>
    <w:rsid w:val="0034707D"/>
    <w:rsid w:val="0035186D"/>
    <w:rsid w:val="00355EC1"/>
    <w:rsid w:val="00365513"/>
    <w:rsid w:val="00371A9C"/>
    <w:rsid w:val="0038172D"/>
    <w:rsid w:val="00382B3E"/>
    <w:rsid w:val="003865E2"/>
    <w:rsid w:val="00386B4E"/>
    <w:rsid w:val="00386F93"/>
    <w:rsid w:val="0039257F"/>
    <w:rsid w:val="003A5A24"/>
    <w:rsid w:val="003C7E6A"/>
    <w:rsid w:val="003D41E2"/>
    <w:rsid w:val="003D6E76"/>
    <w:rsid w:val="003D7261"/>
    <w:rsid w:val="003E0E5D"/>
    <w:rsid w:val="003E666C"/>
    <w:rsid w:val="003F03F0"/>
    <w:rsid w:val="003F398B"/>
    <w:rsid w:val="003F5BB6"/>
    <w:rsid w:val="004006AC"/>
    <w:rsid w:val="004008D9"/>
    <w:rsid w:val="0040442B"/>
    <w:rsid w:val="004056BF"/>
    <w:rsid w:val="0041175E"/>
    <w:rsid w:val="00417A40"/>
    <w:rsid w:val="004349EF"/>
    <w:rsid w:val="00435ACF"/>
    <w:rsid w:val="00446DA0"/>
    <w:rsid w:val="004473B7"/>
    <w:rsid w:val="004534FF"/>
    <w:rsid w:val="00453D41"/>
    <w:rsid w:val="00455571"/>
    <w:rsid w:val="004565EA"/>
    <w:rsid w:val="004603CB"/>
    <w:rsid w:val="004671CF"/>
    <w:rsid w:val="00481AB6"/>
    <w:rsid w:val="004846FE"/>
    <w:rsid w:val="00484DE1"/>
    <w:rsid w:val="004851D0"/>
    <w:rsid w:val="004A32AA"/>
    <w:rsid w:val="004D0592"/>
    <w:rsid w:val="004D49BF"/>
    <w:rsid w:val="004E7E6C"/>
    <w:rsid w:val="004F0D76"/>
    <w:rsid w:val="004F1A7F"/>
    <w:rsid w:val="004F4B20"/>
    <w:rsid w:val="004F6028"/>
    <w:rsid w:val="004F6228"/>
    <w:rsid w:val="00500B88"/>
    <w:rsid w:val="00503222"/>
    <w:rsid w:val="00504D9D"/>
    <w:rsid w:val="005177F3"/>
    <w:rsid w:val="00532822"/>
    <w:rsid w:val="0053673F"/>
    <w:rsid w:val="00540151"/>
    <w:rsid w:val="00551DEF"/>
    <w:rsid w:val="005536B4"/>
    <w:rsid w:val="00560708"/>
    <w:rsid w:val="00563C4F"/>
    <w:rsid w:val="00565853"/>
    <w:rsid w:val="00567504"/>
    <w:rsid w:val="00585C05"/>
    <w:rsid w:val="005875D8"/>
    <w:rsid w:val="005948B6"/>
    <w:rsid w:val="005952DC"/>
    <w:rsid w:val="005A0F04"/>
    <w:rsid w:val="005A52AE"/>
    <w:rsid w:val="005A716A"/>
    <w:rsid w:val="005A7DF0"/>
    <w:rsid w:val="005C2CF1"/>
    <w:rsid w:val="005C60C1"/>
    <w:rsid w:val="005D50CC"/>
    <w:rsid w:val="005E6673"/>
    <w:rsid w:val="005F457F"/>
    <w:rsid w:val="005F5945"/>
    <w:rsid w:val="00602A33"/>
    <w:rsid w:val="00605096"/>
    <w:rsid w:val="0062162B"/>
    <w:rsid w:val="00621E14"/>
    <w:rsid w:val="00623637"/>
    <w:rsid w:val="00626C00"/>
    <w:rsid w:val="00630BAD"/>
    <w:rsid w:val="00645526"/>
    <w:rsid w:val="00646E17"/>
    <w:rsid w:val="006556EC"/>
    <w:rsid w:val="006758B0"/>
    <w:rsid w:val="006822B1"/>
    <w:rsid w:val="00687D70"/>
    <w:rsid w:val="00690A1B"/>
    <w:rsid w:val="006915B7"/>
    <w:rsid w:val="00693874"/>
    <w:rsid w:val="0069536C"/>
    <w:rsid w:val="006A31C8"/>
    <w:rsid w:val="006B07B3"/>
    <w:rsid w:val="006C2B13"/>
    <w:rsid w:val="006C661C"/>
    <w:rsid w:val="006C715C"/>
    <w:rsid w:val="006D2090"/>
    <w:rsid w:val="006F565E"/>
    <w:rsid w:val="006F7E1B"/>
    <w:rsid w:val="007013CA"/>
    <w:rsid w:val="00701D8F"/>
    <w:rsid w:val="007138F8"/>
    <w:rsid w:val="00717A23"/>
    <w:rsid w:val="00723748"/>
    <w:rsid w:val="0073397B"/>
    <w:rsid w:val="007356C6"/>
    <w:rsid w:val="007369D1"/>
    <w:rsid w:val="00745A0D"/>
    <w:rsid w:val="00753149"/>
    <w:rsid w:val="00755DAF"/>
    <w:rsid w:val="00756BA1"/>
    <w:rsid w:val="00770BCA"/>
    <w:rsid w:val="0077516C"/>
    <w:rsid w:val="007819BE"/>
    <w:rsid w:val="007831AC"/>
    <w:rsid w:val="00784AA7"/>
    <w:rsid w:val="00791ECA"/>
    <w:rsid w:val="0079200D"/>
    <w:rsid w:val="0079448B"/>
    <w:rsid w:val="007A4DBA"/>
    <w:rsid w:val="007A7544"/>
    <w:rsid w:val="007B444F"/>
    <w:rsid w:val="007B6BEE"/>
    <w:rsid w:val="007C7832"/>
    <w:rsid w:val="007D08AF"/>
    <w:rsid w:val="007D694A"/>
    <w:rsid w:val="007D7609"/>
    <w:rsid w:val="007E3B5A"/>
    <w:rsid w:val="007E42F4"/>
    <w:rsid w:val="007E6E14"/>
    <w:rsid w:val="007F3250"/>
    <w:rsid w:val="007F4042"/>
    <w:rsid w:val="007F6C6F"/>
    <w:rsid w:val="00804453"/>
    <w:rsid w:val="00816DA4"/>
    <w:rsid w:val="0084604B"/>
    <w:rsid w:val="00860C89"/>
    <w:rsid w:val="008707B2"/>
    <w:rsid w:val="0087127E"/>
    <w:rsid w:val="00874A05"/>
    <w:rsid w:val="008774D3"/>
    <w:rsid w:val="00881ADB"/>
    <w:rsid w:val="00881B13"/>
    <w:rsid w:val="008A303B"/>
    <w:rsid w:val="008A42F7"/>
    <w:rsid w:val="008B72EA"/>
    <w:rsid w:val="008C5BCB"/>
    <w:rsid w:val="008C69C0"/>
    <w:rsid w:val="008D586C"/>
    <w:rsid w:val="00901686"/>
    <w:rsid w:val="00907203"/>
    <w:rsid w:val="0091229E"/>
    <w:rsid w:val="009145A6"/>
    <w:rsid w:val="00915042"/>
    <w:rsid w:val="00924CA0"/>
    <w:rsid w:val="00933D52"/>
    <w:rsid w:val="00941170"/>
    <w:rsid w:val="00945176"/>
    <w:rsid w:val="00952E2C"/>
    <w:rsid w:val="00957A66"/>
    <w:rsid w:val="00957BE5"/>
    <w:rsid w:val="009657C7"/>
    <w:rsid w:val="00965D4A"/>
    <w:rsid w:val="00966F98"/>
    <w:rsid w:val="00967146"/>
    <w:rsid w:val="0096718D"/>
    <w:rsid w:val="00970245"/>
    <w:rsid w:val="00970900"/>
    <w:rsid w:val="00970B93"/>
    <w:rsid w:val="0097557B"/>
    <w:rsid w:val="00977D0C"/>
    <w:rsid w:val="00982B90"/>
    <w:rsid w:val="0098393E"/>
    <w:rsid w:val="0098549E"/>
    <w:rsid w:val="00987008"/>
    <w:rsid w:val="00987D16"/>
    <w:rsid w:val="009901E6"/>
    <w:rsid w:val="00990354"/>
    <w:rsid w:val="009939E3"/>
    <w:rsid w:val="009A27D1"/>
    <w:rsid w:val="009A6301"/>
    <w:rsid w:val="009A63B4"/>
    <w:rsid w:val="009C1E4A"/>
    <w:rsid w:val="009C3610"/>
    <w:rsid w:val="009C4720"/>
    <w:rsid w:val="009D1AAB"/>
    <w:rsid w:val="009D3E4F"/>
    <w:rsid w:val="009D7025"/>
    <w:rsid w:val="009E27C6"/>
    <w:rsid w:val="009E2989"/>
    <w:rsid w:val="009E31A2"/>
    <w:rsid w:val="009E3294"/>
    <w:rsid w:val="009E4A29"/>
    <w:rsid w:val="009F28A3"/>
    <w:rsid w:val="009F74DC"/>
    <w:rsid w:val="009F776C"/>
    <w:rsid w:val="00A11830"/>
    <w:rsid w:val="00A11FAB"/>
    <w:rsid w:val="00A22FC7"/>
    <w:rsid w:val="00A30D50"/>
    <w:rsid w:val="00A33505"/>
    <w:rsid w:val="00A35B9F"/>
    <w:rsid w:val="00A35C96"/>
    <w:rsid w:val="00A366C3"/>
    <w:rsid w:val="00A42C87"/>
    <w:rsid w:val="00A454EE"/>
    <w:rsid w:val="00A52FEE"/>
    <w:rsid w:val="00A56B06"/>
    <w:rsid w:val="00A6189B"/>
    <w:rsid w:val="00A867A6"/>
    <w:rsid w:val="00A914E8"/>
    <w:rsid w:val="00A91C3D"/>
    <w:rsid w:val="00AA44C3"/>
    <w:rsid w:val="00AA7605"/>
    <w:rsid w:val="00AB1D5B"/>
    <w:rsid w:val="00AB5338"/>
    <w:rsid w:val="00AB7FCB"/>
    <w:rsid w:val="00AC1E73"/>
    <w:rsid w:val="00AD23C2"/>
    <w:rsid w:val="00AE6A1A"/>
    <w:rsid w:val="00B00A65"/>
    <w:rsid w:val="00B0268D"/>
    <w:rsid w:val="00B069BE"/>
    <w:rsid w:val="00B1462E"/>
    <w:rsid w:val="00B16922"/>
    <w:rsid w:val="00B336D3"/>
    <w:rsid w:val="00B36928"/>
    <w:rsid w:val="00B444F4"/>
    <w:rsid w:val="00B4571F"/>
    <w:rsid w:val="00B46B91"/>
    <w:rsid w:val="00B47BCE"/>
    <w:rsid w:val="00B560BA"/>
    <w:rsid w:val="00B64455"/>
    <w:rsid w:val="00B706C3"/>
    <w:rsid w:val="00B73505"/>
    <w:rsid w:val="00B828A7"/>
    <w:rsid w:val="00B938C2"/>
    <w:rsid w:val="00B93E8A"/>
    <w:rsid w:val="00BA3E7A"/>
    <w:rsid w:val="00BB2DE8"/>
    <w:rsid w:val="00BC0165"/>
    <w:rsid w:val="00BC2EBF"/>
    <w:rsid w:val="00BC5393"/>
    <w:rsid w:val="00BC5B2B"/>
    <w:rsid w:val="00BD26F3"/>
    <w:rsid w:val="00BD3144"/>
    <w:rsid w:val="00BE2BC1"/>
    <w:rsid w:val="00BE3ED5"/>
    <w:rsid w:val="00C01980"/>
    <w:rsid w:val="00C03956"/>
    <w:rsid w:val="00C06FAE"/>
    <w:rsid w:val="00C07B92"/>
    <w:rsid w:val="00C10D69"/>
    <w:rsid w:val="00C223C8"/>
    <w:rsid w:val="00C25EBC"/>
    <w:rsid w:val="00C278CD"/>
    <w:rsid w:val="00C4185A"/>
    <w:rsid w:val="00C54B9C"/>
    <w:rsid w:val="00C6067F"/>
    <w:rsid w:val="00C71AC7"/>
    <w:rsid w:val="00C859AA"/>
    <w:rsid w:val="00C86576"/>
    <w:rsid w:val="00C87234"/>
    <w:rsid w:val="00CA0718"/>
    <w:rsid w:val="00CB4FB8"/>
    <w:rsid w:val="00CB6136"/>
    <w:rsid w:val="00CC53CD"/>
    <w:rsid w:val="00CC746D"/>
    <w:rsid w:val="00CD32A8"/>
    <w:rsid w:val="00CE2BDF"/>
    <w:rsid w:val="00CE65AF"/>
    <w:rsid w:val="00D04295"/>
    <w:rsid w:val="00D05676"/>
    <w:rsid w:val="00D100FF"/>
    <w:rsid w:val="00D10BB8"/>
    <w:rsid w:val="00D33320"/>
    <w:rsid w:val="00D341E7"/>
    <w:rsid w:val="00D431FB"/>
    <w:rsid w:val="00D54C1D"/>
    <w:rsid w:val="00D606A3"/>
    <w:rsid w:val="00D61E7F"/>
    <w:rsid w:val="00D620B0"/>
    <w:rsid w:val="00D6236B"/>
    <w:rsid w:val="00D67378"/>
    <w:rsid w:val="00D746CF"/>
    <w:rsid w:val="00D75D75"/>
    <w:rsid w:val="00D76666"/>
    <w:rsid w:val="00D81DCE"/>
    <w:rsid w:val="00D85507"/>
    <w:rsid w:val="00D93D9A"/>
    <w:rsid w:val="00D97810"/>
    <w:rsid w:val="00DA0151"/>
    <w:rsid w:val="00DA2E34"/>
    <w:rsid w:val="00DA592D"/>
    <w:rsid w:val="00DB10EF"/>
    <w:rsid w:val="00DD0355"/>
    <w:rsid w:val="00DD7B89"/>
    <w:rsid w:val="00DE3BB5"/>
    <w:rsid w:val="00DF0D90"/>
    <w:rsid w:val="00E000A9"/>
    <w:rsid w:val="00E02606"/>
    <w:rsid w:val="00E06ADB"/>
    <w:rsid w:val="00E11541"/>
    <w:rsid w:val="00E15C24"/>
    <w:rsid w:val="00E21F87"/>
    <w:rsid w:val="00E234E8"/>
    <w:rsid w:val="00E27CB7"/>
    <w:rsid w:val="00E34F81"/>
    <w:rsid w:val="00E40362"/>
    <w:rsid w:val="00E419C1"/>
    <w:rsid w:val="00E424EF"/>
    <w:rsid w:val="00E43727"/>
    <w:rsid w:val="00E5210A"/>
    <w:rsid w:val="00E61179"/>
    <w:rsid w:val="00E640AC"/>
    <w:rsid w:val="00E70123"/>
    <w:rsid w:val="00E7325F"/>
    <w:rsid w:val="00E73413"/>
    <w:rsid w:val="00E802A7"/>
    <w:rsid w:val="00E90B83"/>
    <w:rsid w:val="00E92FE6"/>
    <w:rsid w:val="00E9556E"/>
    <w:rsid w:val="00EA1ECB"/>
    <w:rsid w:val="00EB2DD3"/>
    <w:rsid w:val="00EB58C6"/>
    <w:rsid w:val="00EC5F74"/>
    <w:rsid w:val="00ED4632"/>
    <w:rsid w:val="00ED6EC5"/>
    <w:rsid w:val="00EE42AD"/>
    <w:rsid w:val="00EF2CB8"/>
    <w:rsid w:val="00F034E1"/>
    <w:rsid w:val="00F054D6"/>
    <w:rsid w:val="00F1036E"/>
    <w:rsid w:val="00F13961"/>
    <w:rsid w:val="00F27400"/>
    <w:rsid w:val="00F3109C"/>
    <w:rsid w:val="00F35507"/>
    <w:rsid w:val="00F452AD"/>
    <w:rsid w:val="00F46292"/>
    <w:rsid w:val="00F55502"/>
    <w:rsid w:val="00F56439"/>
    <w:rsid w:val="00F61D78"/>
    <w:rsid w:val="00F634BD"/>
    <w:rsid w:val="00F63A85"/>
    <w:rsid w:val="00F82679"/>
    <w:rsid w:val="00F84B76"/>
    <w:rsid w:val="00F86936"/>
    <w:rsid w:val="00FA17D8"/>
    <w:rsid w:val="00FC04A4"/>
    <w:rsid w:val="00FC199C"/>
    <w:rsid w:val="00FC3E4D"/>
    <w:rsid w:val="00FC4D7D"/>
    <w:rsid w:val="00FD311A"/>
    <w:rsid w:val="00FD4C19"/>
    <w:rsid w:val="00FD70C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35A6"/>
  <w15:chartTrackingRefBased/>
  <w15:docId w15:val="{2F37D2F8-43FD-4904-871C-1F3DF692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C261D"/>
    <w:rPr>
      <w:sz w:val="16"/>
      <w:szCs w:val="16"/>
    </w:rPr>
  </w:style>
  <w:style w:type="paragraph" w:styleId="CommentText">
    <w:name w:val="annotation text"/>
    <w:basedOn w:val="Normal"/>
    <w:link w:val="CommentTextChar"/>
    <w:uiPriority w:val="99"/>
    <w:unhideWhenUsed/>
    <w:rsid w:val="002C261D"/>
    <w:pPr>
      <w:spacing w:line="240" w:lineRule="auto"/>
    </w:pPr>
    <w:rPr>
      <w:sz w:val="20"/>
      <w:szCs w:val="20"/>
    </w:rPr>
  </w:style>
  <w:style w:type="character" w:customStyle="1" w:styleId="CommentTextChar">
    <w:name w:val="Comment Text Char"/>
    <w:basedOn w:val="DefaultParagraphFont"/>
    <w:link w:val="CommentText"/>
    <w:uiPriority w:val="99"/>
    <w:rsid w:val="002C261D"/>
    <w:rPr>
      <w:sz w:val="20"/>
      <w:szCs w:val="20"/>
    </w:rPr>
  </w:style>
  <w:style w:type="paragraph" w:styleId="CommentSubject">
    <w:name w:val="annotation subject"/>
    <w:basedOn w:val="CommentText"/>
    <w:next w:val="CommentText"/>
    <w:link w:val="CommentSubjectChar"/>
    <w:uiPriority w:val="99"/>
    <w:semiHidden/>
    <w:unhideWhenUsed/>
    <w:rsid w:val="002C261D"/>
    <w:rPr>
      <w:b/>
      <w:bCs/>
    </w:rPr>
  </w:style>
  <w:style w:type="character" w:customStyle="1" w:styleId="CommentSubjectChar">
    <w:name w:val="Comment Subject Char"/>
    <w:basedOn w:val="CommentTextChar"/>
    <w:link w:val="CommentSubject"/>
    <w:uiPriority w:val="99"/>
    <w:semiHidden/>
    <w:rsid w:val="002C261D"/>
    <w:rPr>
      <w:b/>
      <w:bCs/>
      <w:sz w:val="20"/>
      <w:szCs w:val="20"/>
    </w:rPr>
  </w:style>
  <w:style w:type="paragraph" w:styleId="BalloonText">
    <w:name w:val="Balloon Text"/>
    <w:basedOn w:val="Normal"/>
    <w:link w:val="BalloonTextChar"/>
    <w:uiPriority w:val="99"/>
    <w:semiHidden/>
    <w:unhideWhenUsed/>
    <w:rsid w:val="002C2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61D"/>
    <w:rPr>
      <w:rFonts w:ascii="Segoe UI" w:hAnsi="Segoe UI" w:cs="Segoe UI"/>
      <w:sz w:val="18"/>
      <w:szCs w:val="18"/>
    </w:rPr>
  </w:style>
  <w:style w:type="table" w:styleId="TableGrid">
    <w:name w:val="Table Grid"/>
    <w:basedOn w:val="TableNormal"/>
    <w:uiPriority w:val="39"/>
    <w:rsid w:val="00914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F81"/>
  </w:style>
  <w:style w:type="paragraph" w:styleId="Footer">
    <w:name w:val="footer"/>
    <w:basedOn w:val="Normal"/>
    <w:link w:val="FooterChar"/>
    <w:uiPriority w:val="99"/>
    <w:unhideWhenUsed/>
    <w:rsid w:val="00E3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6811">
      <w:bodyDiv w:val="1"/>
      <w:marLeft w:val="0"/>
      <w:marRight w:val="0"/>
      <w:marTop w:val="0"/>
      <w:marBottom w:val="0"/>
      <w:divBdr>
        <w:top w:val="none" w:sz="0" w:space="0" w:color="auto"/>
        <w:left w:val="none" w:sz="0" w:space="0" w:color="auto"/>
        <w:bottom w:val="none" w:sz="0" w:space="0" w:color="auto"/>
        <w:right w:val="none" w:sz="0" w:space="0" w:color="auto"/>
      </w:divBdr>
    </w:div>
    <w:div w:id="216211509">
      <w:bodyDiv w:val="1"/>
      <w:marLeft w:val="0"/>
      <w:marRight w:val="0"/>
      <w:marTop w:val="0"/>
      <w:marBottom w:val="0"/>
      <w:divBdr>
        <w:top w:val="none" w:sz="0" w:space="0" w:color="auto"/>
        <w:left w:val="none" w:sz="0" w:space="0" w:color="auto"/>
        <w:bottom w:val="none" w:sz="0" w:space="0" w:color="auto"/>
        <w:right w:val="none" w:sz="0" w:space="0" w:color="auto"/>
      </w:divBdr>
    </w:div>
    <w:div w:id="264115843">
      <w:bodyDiv w:val="1"/>
      <w:marLeft w:val="0"/>
      <w:marRight w:val="0"/>
      <w:marTop w:val="0"/>
      <w:marBottom w:val="0"/>
      <w:divBdr>
        <w:top w:val="none" w:sz="0" w:space="0" w:color="auto"/>
        <w:left w:val="none" w:sz="0" w:space="0" w:color="auto"/>
        <w:bottom w:val="none" w:sz="0" w:space="0" w:color="auto"/>
        <w:right w:val="none" w:sz="0" w:space="0" w:color="auto"/>
      </w:divBdr>
    </w:div>
    <w:div w:id="648167847">
      <w:bodyDiv w:val="1"/>
      <w:marLeft w:val="0"/>
      <w:marRight w:val="0"/>
      <w:marTop w:val="0"/>
      <w:marBottom w:val="0"/>
      <w:divBdr>
        <w:top w:val="none" w:sz="0" w:space="0" w:color="auto"/>
        <w:left w:val="none" w:sz="0" w:space="0" w:color="auto"/>
        <w:bottom w:val="none" w:sz="0" w:space="0" w:color="auto"/>
        <w:right w:val="none" w:sz="0" w:space="0" w:color="auto"/>
      </w:divBdr>
    </w:div>
    <w:div w:id="1072391534">
      <w:bodyDiv w:val="1"/>
      <w:marLeft w:val="0"/>
      <w:marRight w:val="0"/>
      <w:marTop w:val="0"/>
      <w:marBottom w:val="0"/>
      <w:divBdr>
        <w:top w:val="none" w:sz="0" w:space="0" w:color="auto"/>
        <w:left w:val="none" w:sz="0" w:space="0" w:color="auto"/>
        <w:bottom w:val="none" w:sz="0" w:space="0" w:color="auto"/>
        <w:right w:val="none" w:sz="0" w:space="0" w:color="auto"/>
      </w:divBdr>
    </w:div>
    <w:div w:id="1897398550">
      <w:bodyDiv w:val="1"/>
      <w:marLeft w:val="0"/>
      <w:marRight w:val="0"/>
      <w:marTop w:val="0"/>
      <w:marBottom w:val="0"/>
      <w:divBdr>
        <w:top w:val="none" w:sz="0" w:space="0" w:color="auto"/>
        <w:left w:val="none" w:sz="0" w:space="0" w:color="auto"/>
        <w:bottom w:val="none" w:sz="0" w:space="0" w:color="auto"/>
        <w:right w:val="none" w:sz="0" w:space="0" w:color="auto"/>
      </w:divBdr>
    </w:div>
    <w:div w:id="2068988898">
      <w:bodyDiv w:val="1"/>
      <w:marLeft w:val="0"/>
      <w:marRight w:val="0"/>
      <w:marTop w:val="0"/>
      <w:marBottom w:val="0"/>
      <w:divBdr>
        <w:top w:val="none" w:sz="0" w:space="0" w:color="auto"/>
        <w:left w:val="none" w:sz="0" w:space="0" w:color="auto"/>
        <w:bottom w:val="none" w:sz="0" w:space="0" w:color="auto"/>
        <w:right w:val="none" w:sz="0" w:space="0" w:color="auto"/>
      </w:divBdr>
    </w:div>
    <w:div w:id="21442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1418</TotalTime>
  <Pages>6</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Karolinska Institutet</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Öberg Sysojev</dc:creator>
  <cp:keywords/>
  <dc:description/>
  <cp:lastModifiedBy>Anton Öberg Sysojev</cp:lastModifiedBy>
  <cp:revision>61</cp:revision>
  <dcterms:created xsi:type="dcterms:W3CDTF">2021-04-07T11:03:00Z</dcterms:created>
  <dcterms:modified xsi:type="dcterms:W3CDTF">2021-05-03T09:53:00Z</dcterms:modified>
</cp:coreProperties>
</file>